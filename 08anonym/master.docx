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09C84" w14:textId="77777777" w:rsidR="00C87501" w:rsidRPr="00C87501" w:rsidRDefault="00C87501" w:rsidP="006708AF">
      <w:pPr>
        <w:rPr>
          <w:b/>
        </w:rPr>
      </w:pPr>
      <w:r w:rsidRPr="00C87501">
        <w:rPr>
          <w:b/>
        </w:rPr>
        <w:t>Vorbemerkung</w:t>
      </w:r>
    </w:p>
    <w:p w14:paraId="3E1157C2" w14:textId="77777777" w:rsidR="006708AF" w:rsidRDefault="006708AF" w:rsidP="006708AF">
      <w:r>
        <w:t xml:space="preserve">Im Juli 2014 erschien im Online-Magazin „Berliner Gazette“ ein programmatischer Aufruf des Herausgebers Krystian </w:t>
      </w:r>
      <w:proofErr w:type="spellStart"/>
      <w:r>
        <w:t>Woznicki</w:t>
      </w:r>
      <w:proofErr w:type="spellEnd"/>
      <w:r>
        <w:t xml:space="preserve">: „Open </w:t>
      </w:r>
      <w:proofErr w:type="spellStart"/>
      <w:r>
        <w:t>the</w:t>
      </w:r>
      <w:proofErr w:type="spellEnd"/>
      <w:r>
        <w:t xml:space="preserve"> </w:t>
      </w:r>
      <w:proofErr w:type="spellStart"/>
      <w:r>
        <w:t>Snowden</w:t>
      </w:r>
      <w:proofErr w:type="spellEnd"/>
      <w:r>
        <w:t xml:space="preserve"> Files!“ Anfang D</w:t>
      </w:r>
      <w:r>
        <w:t>e</w:t>
      </w:r>
      <w:r>
        <w:t xml:space="preserve">zember veröffentlichte die Frankfurter Allgemeine Zeitung ein Interview mit Glenn </w:t>
      </w:r>
      <w:proofErr w:type="spellStart"/>
      <w:r>
        <w:t>Greenwald</w:t>
      </w:r>
      <w:proofErr w:type="spellEnd"/>
      <w:r>
        <w:t xml:space="preserve">, in dem dieser </w:t>
      </w:r>
      <w:r w:rsidR="005241DD">
        <w:t>diese Öffnung ein Stück weit ankündigte:</w:t>
      </w:r>
    </w:p>
    <w:p w14:paraId="3A608538" w14:textId="77777777" w:rsidR="005241DD" w:rsidRDefault="005241DD" w:rsidP="005241DD">
      <w:pPr>
        <w:ind w:left="708"/>
      </w:pPr>
      <w:r>
        <w:t xml:space="preserve">„FAZ: </w:t>
      </w:r>
      <w:proofErr w:type="spellStart"/>
      <w:r>
        <w:t>Snowdens</w:t>
      </w:r>
      <w:proofErr w:type="spellEnd"/>
      <w:r>
        <w:t xml:space="preserve"> Archiv wird öffentlich?</w:t>
      </w:r>
    </w:p>
    <w:p w14:paraId="23E383B9" w14:textId="77777777" w:rsidR="005241DD" w:rsidRDefault="005241DD" w:rsidP="005241DD">
      <w:pPr>
        <w:ind w:left="708"/>
      </w:pPr>
      <w:proofErr w:type="spellStart"/>
      <w:r>
        <w:t>Greenwald</w:t>
      </w:r>
      <w:proofErr w:type="spellEnd"/>
      <w:r>
        <w:t>: So ist es. Selbst wenn sich zehn Journalisten rund um die Uhr damit beschäftigen, können sie immer noch Dinge übersehen, die andere entdecken. Ich habe auch ein persönliches Motiv: Dieses Archiv lässt mich nicht los. Wenn ich an etwas anderem arbeite, habe ich immer ein schlechtes Gewissen und denke: Da gibt es noch etwas, von dem die Welt wissen sol</w:t>
      </w:r>
      <w:r>
        <w:t>l</w:t>
      </w:r>
      <w:r>
        <w:t>te.“ (</w:t>
      </w:r>
      <w:proofErr w:type="spellStart"/>
      <w:r>
        <w:t>Greenwald</w:t>
      </w:r>
      <w:proofErr w:type="spellEnd"/>
      <w:r>
        <w:t xml:space="preserve">, </w:t>
      </w:r>
      <w:proofErr w:type="spellStart"/>
      <w:r>
        <w:t>Schaer</w:t>
      </w:r>
      <w:proofErr w:type="spellEnd"/>
      <w:r>
        <w:t>)</w:t>
      </w:r>
    </w:p>
    <w:p w14:paraId="6A410388" w14:textId="77777777" w:rsidR="005241DD" w:rsidRDefault="005241DD" w:rsidP="006708AF">
      <w:r>
        <w:t xml:space="preserve">Nun wird der Konsultationsraum, den The </w:t>
      </w:r>
      <w:proofErr w:type="spellStart"/>
      <w:r>
        <w:t>Intercept</w:t>
      </w:r>
      <w:proofErr w:type="spellEnd"/>
      <w:r>
        <w:t xml:space="preserve"> in New York für eine Auseina</w:t>
      </w:r>
      <w:r>
        <w:t>n</w:t>
      </w:r>
      <w:r>
        <w:t xml:space="preserve">dersetzung mit dem </w:t>
      </w:r>
      <w:proofErr w:type="spellStart"/>
      <w:r>
        <w:t>Snowden</w:t>
      </w:r>
      <w:proofErr w:type="spellEnd"/>
      <w:r>
        <w:t>-Material bereitzustellen plant, nicht gerade eine Bi</w:t>
      </w:r>
      <w:r>
        <w:t>b</w:t>
      </w:r>
      <w:r>
        <w:t>liothek sein. Entsprechend bleibt</w:t>
      </w:r>
      <w:r w:rsidR="00C87501">
        <w:t xml:space="preserve"> trotz dieser Bemühungen</w:t>
      </w:r>
      <w:r>
        <w:t xml:space="preserve"> die Forderung Krystian </w:t>
      </w:r>
      <w:proofErr w:type="spellStart"/>
      <w:r>
        <w:t>Woznickis</w:t>
      </w:r>
      <w:proofErr w:type="spellEnd"/>
      <w:r>
        <w:t xml:space="preserve"> aktuell, der in seinem überaus intensiv rezipierten Beitrag unter anderem folgende Überlegung ins Spiel brachte:</w:t>
      </w:r>
    </w:p>
    <w:p w14:paraId="5B316281" w14:textId="77777777" w:rsidR="005241DD" w:rsidRDefault="005241DD" w:rsidP="005241DD">
      <w:pPr>
        <w:ind w:left="708"/>
      </w:pPr>
      <w:r>
        <w:t>„</w:t>
      </w:r>
      <w:r w:rsidRPr="005241DD">
        <w:t>Drittens müsste sichergestellt werden, dass die Dateien in einer Art und Weise zugänglich gemacht werden, die auch die Anonymität der User schützt. Man will brisante Dateien nicht auf dem persönlichen Computer haben, so</w:t>
      </w:r>
      <w:r w:rsidRPr="005241DD">
        <w:t>n</w:t>
      </w:r>
      <w:r w:rsidRPr="005241DD">
        <w:t>dern in der Cloud, an einem öffentlich bekannten Ort, der einen gesicherten Zugang erlaubt. Doch wer soll die Dateien dann hosten? Ideal wäre eine ö</w:t>
      </w:r>
      <w:r w:rsidRPr="005241DD">
        <w:t>f</w:t>
      </w:r>
      <w:r w:rsidRPr="005241DD">
        <w:t>fentliche Institution, zum Beispiel eine Bibliothek.</w:t>
      </w:r>
      <w:r>
        <w:t>“ (</w:t>
      </w:r>
      <w:proofErr w:type="spellStart"/>
      <w:r>
        <w:t>Woznicki</w:t>
      </w:r>
      <w:proofErr w:type="spellEnd"/>
      <w:r>
        <w:t>)</w:t>
      </w:r>
    </w:p>
    <w:p w14:paraId="7F39D2ED" w14:textId="77777777" w:rsidR="00EC2B34" w:rsidRDefault="00C87501" w:rsidP="0021371F">
      <w:pPr>
        <w:rPr>
          <w:lang w:val="en-US"/>
        </w:rPr>
      </w:pPr>
      <w:r>
        <w:t>Dieses Ideal wirklich und produktiv zu adressieren war dann auch wenig überr</w:t>
      </w:r>
      <w:r>
        <w:t>a</w:t>
      </w:r>
      <w:r>
        <w:t>schend ein Arbeitsschwerpunkt des ‚</w:t>
      </w:r>
      <w:proofErr w:type="spellStart"/>
      <w:r w:rsidRPr="00C87501">
        <w:t>Publics</w:t>
      </w:r>
      <w:proofErr w:type="spellEnd"/>
      <w:r w:rsidRPr="00C87501">
        <w:t xml:space="preserve"> in </w:t>
      </w:r>
      <w:proofErr w:type="spellStart"/>
      <w:r w:rsidRPr="00C87501">
        <w:t>Peril</w:t>
      </w:r>
      <w:proofErr w:type="spellEnd"/>
      <w:r>
        <w:t>‘-Tracks auf der Slow-Politics-Konferenz in Berlin im November 2014. Über gut zwei Tage erörterte eine kleine Gruppe von Akteuren mit unterschiedlichem Hintergrund die Idee, wie sich übe</w:t>
      </w:r>
      <w:r>
        <w:t>r</w:t>
      </w:r>
      <w:r>
        <w:t xml:space="preserve">haupt eine Relation zwischen dem </w:t>
      </w:r>
      <w:proofErr w:type="spellStart"/>
      <w:r>
        <w:t>Snowden</w:t>
      </w:r>
      <w:proofErr w:type="spellEnd"/>
      <w:r>
        <w:t>-Material und der Institution Bibliothek herstellen lässt. Neben einer kurzen Präsentation erster Ergebnisse und einer Pod</w:t>
      </w:r>
      <w:r>
        <w:t>i</w:t>
      </w:r>
      <w:r>
        <w:t xml:space="preserve">umsdiskussion von Ben Kaden (LIBREAS) mit Geert </w:t>
      </w:r>
      <w:proofErr w:type="spellStart"/>
      <w:r>
        <w:t>Lovink</w:t>
      </w:r>
      <w:proofErr w:type="spellEnd"/>
      <w:r>
        <w:t xml:space="preserve"> (Institute </w:t>
      </w:r>
      <w:proofErr w:type="spellStart"/>
      <w:r>
        <w:t>of</w:t>
      </w:r>
      <w:proofErr w:type="spellEnd"/>
      <w:r>
        <w:t xml:space="preserve"> Network </w:t>
      </w:r>
      <w:proofErr w:type="spellStart"/>
      <w:r>
        <w:t>Cultures</w:t>
      </w:r>
      <w:proofErr w:type="spellEnd"/>
      <w:r>
        <w:t xml:space="preserve">) zum Thema am Abschlusstag der Konferenz (vgl. </w:t>
      </w:r>
      <w:proofErr w:type="spellStart"/>
      <w:r>
        <w:t>Krempl</w:t>
      </w:r>
      <w:proofErr w:type="spellEnd"/>
      <w:r>
        <w:t>, 2014) entsta</w:t>
      </w:r>
      <w:r w:rsidR="0021371F">
        <w:t>nd eine Art Programmpapier, das</w:t>
      </w:r>
      <w:r>
        <w:t xml:space="preserve"> wir an dieser Stelle gern dokumentieren. </w:t>
      </w:r>
      <w:r w:rsidR="0021371F">
        <w:t>Die abg</w:t>
      </w:r>
      <w:r w:rsidR="0021371F">
        <w:t>e</w:t>
      </w:r>
      <w:r w:rsidR="0021371F">
        <w:t>bildete Fassung ist eine durchgesehene Version des Textes aus der Ergebnisdok</w:t>
      </w:r>
      <w:r w:rsidR="0021371F">
        <w:t>u</w:t>
      </w:r>
      <w:r w:rsidR="0021371F">
        <w:t xml:space="preserve">mentation zur SLOW POLITICS. </w:t>
      </w:r>
      <w:proofErr w:type="gramStart"/>
      <w:r w:rsidR="0021371F" w:rsidRPr="0021371F">
        <w:rPr>
          <w:lang w:val="en-US"/>
        </w:rPr>
        <w:t>Berliner Gazette Conference 2014.</w:t>
      </w:r>
      <w:proofErr w:type="gramEnd"/>
    </w:p>
    <w:p w14:paraId="109CD080" w14:textId="789B257A" w:rsidR="0021371F" w:rsidRPr="0021371F" w:rsidRDefault="00EC2B34" w:rsidP="0021371F">
      <w:pPr>
        <w:rPr>
          <w:lang w:val="en-US"/>
        </w:rPr>
      </w:pPr>
      <w:r>
        <w:rPr>
          <w:lang w:val="en-US"/>
        </w:rPr>
        <w:t>[</w:t>
      </w:r>
      <w:proofErr w:type="spellStart"/>
      <w:r>
        <w:rPr>
          <w:lang w:val="en-US"/>
        </w:rPr>
        <w:t>Bild</w:t>
      </w:r>
      <w:proofErr w:type="spellEnd"/>
      <w:r>
        <w:rPr>
          <w:lang w:val="en-US"/>
        </w:rPr>
        <w:t xml:space="preserve">: slow_politics.jpg / </w:t>
      </w:r>
      <w:proofErr w:type="spellStart"/>
      <w:r>
        <w:rPr>
          <w:lang w:val="en-US"/>
        </w:rPr>
        <w:t>Bildunterschrift</w:t>
      </w:r>
      <w:proofErr w:type="spellEnd"/>
      <w:r>
        <w:rPr>
          <w:lang w:val="en-US"/>
        </w:rPr>
        <w:t xml:space="preserve">: </w:t>
      </w:r>
      <w:proofErr w:type="spellStart"/>
      <w:r>
        <w:rPr>
          <w:lang w:val="en-US"/>
        </w:rPr>
        <w:t>Arbeit</w:t>
      </w:r>
      <w:proofErr w:type="spellEnd"/>
      <w:r>
        <w:rPr>
          <w:lang w:val="en-US"/>
        </w:rPr>
        <w:t xml:space="preserve"> am Snowden-</w:t>
      </w:r>
      <w:proofErr w:type="spellStart"/>
      <w:r>
        <w:rPr>
          <w:lang w:val="en-US"/>
        </w:rPr>
        <w:t>Papier</w:t>
      </w:r>
      <w:proofErr w:type="spellEnd"/>
      <w:r>
        <w:rPr>
          <w:lang w:val="en-US"/>
        </w:rPr>
        <w:t xml:space="preserve">. </w:t>
      </w:r>
      <w:r w:rsidRPr="00EC2B34">
        <w:rPr>
          <w:lang w:val="en-US"/>
        </w:rPr>
        <w:t>Andi Weiland | berlinergazette.de (CC by)</w:t>
      </w:r>
      <w:r>
        <w:rPr>
          <w:lang w:val="en-US"/>
        </w:rPr>
        <w:t xml:space="preserve">, </w:t>
      </w:r>
      <w:hyperlink r:id="rId9" w:history="1">
        <w:proofErr w:type="gramStart"/>
        <w:r w:rsidRPr="0004064F">
          <w:rPr>
            <w:rStyle w:val="Hyperlink"/>
            <w:lang w:val="en-US"/>
          </w:rPr>
          <w:t>https://www.flickr.com/photos/berlinergazette/15759121896/</w:t>
        </w:r>
      </w:hyperlink>
      <w:r>
        <w:rPr>
          <w:lang w:val="en-US"/>
        </w:rPr>
        <w:t xml:space="preserve"> ]</w:t>
      </w:r>
      <w:bookmarkStart w:id="0" w:name="_GoBack"/>
      <w:bookmarkEnd w:id="0"/>
      <w:proofErr w:type="gramEnd"/>
      <w:r w:rsidR="006708AF" w:rsidRPr="0021371F">
        <w:rPr>
          <w:lang w:val="en-US"/>
        </w:rPr>
        <w:br/>
      </w:r>
      <w:r w:rsidR="006708AF" w:rsidRPr="0021371F">
        <w:rPr>
          <w:lang w:val="en-US"/>
        </w:rPr>
        <w:br/>
      </w:r>
      <w:r w:rsidR="0021371F">
        <w:rPr>
          <w:lang w:val="en-US"/>
        </w:rPr>
        <w:t xml:space="preserve">Berliner Gazette: </w:t>
      </w:r>
      <w:r w:rsidR="0021371F" w:rsidRPr="0021371F">
        <w:rPr>
          <w:lang w:val="en-US"/>
        </w:rPr>
        <w:t>SLOW POLITICS. Berliner Gazette Conference 2014</w:t>
      </w:r>
      <w:r w:rsidR="0021371F">
        <w:rPr>
          <w:lang w:val="en-US"/>
        </w:rPr>
        <w:t xml:space="preserve">. </w:t>
      </w:r>
      <w:r w:rsidR="0021371F" w:rsidRPr="0021371F">
        <w:rPr>
          <w:lang w:val="en-US"/>
        </w:rPr>
        <w:t>Results: Pr</w:t>
      </w:r>
      <w:r w:rsidR="0021371F" w:rsidRPr="0021371F">
        <w:rPr>
          <w:lang w:val="en-US"/>
        </w:rPr>
        <w:t>o</w:t>
      </w:r>
      <w:r w:rsidR="0021371F" w:rsidRPr="0021371F">
        <w:rPr>
          <w:lang w:val="en-US"/>
        </w:rPr>
        <w:t>jects &amp; Documents</w:t>
      </w:r>
      <w:r w:rsidR="0021371F">
        <w:rPr>
          <w:lang w:val="en-US"/>
        </w:rPr>
        <w:t xml:space="preserve">. </w:t>
      </w:r>
      <w:r w:rsidR="0021371F" w:rsidRPr="0021371F">
        <w:rPr>
          <w:lang w:val="en-US"/>
        </w:rPr>
        <w:t>http://berlinergazette.de/wp-content/uploads/Snowden-Commons.pdf</w:t>
      </w:r>
    </w:p>
    <w:p w14:paraId="6AF7659C" w14:textId="77777777" w:rsidR="006708AF" w:rsidRDefault="006708AF" w:rsidP="0021371F">
      <w:proofErr w:type="spellStart"/>
      <w:r w:rsidRPr="0021371F">
        <w:t>Greenwald</w:t>
      </w:r>
      <w:proofErr w:type="spellEnd"/>
      <w:r w:rsidRPr="0021371F">
        <w:t xml:space="preserve">, Glenn; </w:t>
      </w:r>
      <w:proofErr w:type="spellStart"/>
      <w:r w:rsidRPr="0021371F">
        <w:t>Schaer</w:t>
      </w:r>
      <w:proofErr w:type="spellEnd"/>
      <w:r w:rsidRPr="0021371F">
        <w:t xml:space="preserve">, Ursula: Und dann traf </w:t>
      </w:r>
      <w:r w:rsidRPr="006708AF">
        <w:t>ich den Mann mit dem Zaube</w:t>
      </w:r>
      <w:r w:rsidRPr="006708AF">
        <w:t>r</w:t>
      </w:r>
      <w:r w:rsidRPr="006708AF">
        <w:t>würfel</w:t>
      </w:r>
      <w:r>
        <w:t xml:space="preserve">. In: Frankfurter Allgemeine Zeitung / faz.net, 03.12.2014 </w:t>
      </w:r>
      <w:r w:rsidRPr="006708AF">
        <w:t>www.faz.net/aktuell/feuilleton/glenn-greenwald-erzaehlt-ueber-seine-arbeit-mit-edward-snowden-13300668.html?printPagedArticle=true#pageIndex_2</w:t>
      </w:r>
      <w:r w:rsidR="00C87501">
        <w:br/>
      </w:r>
      <w:r w:rsidR="00C87501">
        <w:br/>
      </w:r>
      <w:proofErr w:type="spellStart"/>
      <w:r w:rsidR="00C87501">
        <w:t>Krempl</w:t>
      </w:r>
      <w:proofErr w:type="spellEnd"/>
      <w:r w:rsidR="00C87501">
        <w:t xml:space="preserve">, Stefan: </w:t>
      </w:r>
      <w:r w:rsidR="00C87501" w:rsidRPr="00C87501">
        <w:t xml:space="preserve">Ruf nach Veröffentlichung der </w:t>
      </w:r>
      <w:proofErr w:type="spellStart"/>
      <w:r w:rsidR="00C87501" w:rsidRPr="00C87501">
        <w:t>Snowden</w:t>
      </w:r>
      <w:proofErr w:type="spellEnd"/>
      <w:r w:rsidR="00C87501" w:rsidRPr="00C87501">
        <w:t>-Papiere wird lauter</w:t>
      </w:r>
      <w:r w:rsidR="00C87501">
        <w:t xml:space="preserve">. In: </w:t>
      </w:r>
      <w:r w:rsidR="00C87501">
        <w:lastRenderedPageBreak/>
        <w:t xml:space="preserve">heise.de, 16.11.2014, </w:t>
      </w:r>
      <w:r w:rsidR="00C87501" w:rsidRPr="00C87501">
        <w:t>http://www.heise.de/newsticker/meldung/Ruf-nach-Veroeffentlichung-der-Snowden-Papiere-wird-lauter-2457781.html</w:t>
      </w:r>
    </w:p>
    <w:p w14:paraId="30020AD5" w14:textId="77777777" w:rsidR="00C87501" w:rsidRDefault="006708AF" w:rsidP="006708AF">
      <w:proofErr w:type="spellStart"/>
      <w:r w:rsidRPr="006708AF">
        <w:rPr>
          <w:lang w:val="en-US"/>
        </w:rPr>
        <w:t>Woznicki</w:t>
      </w:r>
      <w:proofErr w:type="spellEnd"/>
      <w:r w:rsidRPr="006708AF">
        <w:rPr>
          <w:lang w:val="en-US"/>
        </w:rPr>
        <w:t xml:space="preserve">, </w:t>
      </w:r>
      <w:proofErr w:type="spellStart"/>
      <w:r w:rsidRPr="006708AF">
        <w:rPr>
          <w:lang w:val="en-US"/>
        </w:rPr>
        <w:t>Krystian</w:t>
      </w:r>
      <w:proofErr w:type="spellEnd"/>
      <w:r w:rsidRPr="006708AF">
        <w:rPr>
          <w:lang w:val="en-US"/>
        </w:rPr>
        <w:t xml:space="preserve">: Open the Snowden Files! </w:t>
      </w:r>
      <w:r w:rsidRPr="006708AF">
        <w:t>Das öffentliche Interesse am freien Zugang zu den Dokumenten der NSA-Gate</w:t>
      </w:r>
      <w:r>
        <w:t xml:space="preserve">. In: Berliner Gazette, 09.07.2014, </w:t>
      </w:r>
      <w:r w:rsidRPr="006708AF">
        <w:t>http://berlinergazette.de/open-the-snowden-files/</w:t>
      </w:r>
    </w:p>
    <w:p w14:paraId="59665C47" w14:textId="77777777" w:rsidR="00C87501" w:rsidRDefault="00C87501">
      <w:r>
        <w:br w:type="page"/>
      </w:r>
    </w:p>
    <w:p w14:paraId="46EEF3E6" w14:textId="77777777" w:rsidR="00D52F29" w:rsidRDefault="009F1902" w:rsidP="0021371F">
      <w:pPr>
        <w:pStyle w:val="Titel"/>
        <w:rPr>
          <w:lang w:val="en-US"/>
        </w:rPr>
      </w:pPr>
      <w:r w:rsidRPr="009F1902">
        <w:rPr>
          <w:lang w:val="en-US"/>
        </w:rPr>
        <w:lastRenderedPageBreak/>
        <w:t>From the Snowden Files to the Snowden</w:t>
      </w:r>
      <w:r>
        <w:rPr>
          <w:lang w:val="en-US"/>
        </w:rPr>
        <w:t xml:space="preserve"> </w:t>
      </w:r>
      <w:r w:rsidRPr="009F1902">
        <w:rPr>
          <w:lang w:val="en-US"/>
        </w:rPr>
        <w:t>Commons: The Library as a Civic Hub</w:t>
      </w:r>
    </w:p>
    <w:p w14:paraId="580F8BCE" w14:textId="77777777" w:rsidR="009F1902" w:rsidRDefault="009F1902" w:rsidP="003B75D6">
      <w:pPr>
        <w:contextualSpacing/>
        <w:rPr>
          <w:lang w:val="en-US"/>
        </w:rPr>
      </w:pPr>
    </w:p>
    <w:p w14:paraId="67734217" w14:textId="77777777" w:rsidR="009F1902" w:rsidRPr="009F1902" w:rsidRDefault="009F1902" w:rsidP="009F1902">
      <w:pPr>
        <w:contextualSpacing/>
        <w:rPr>
          <w:lang w:val="en-US"/>
        </w:rPr>
      </w:pPr>
      <w:r w:rsidRPr="009F1902">
        <w:rPr>
          <w:lang w:val="en-US"/>
        </w:rPr>
        <w:t>PART ONE: What’s the problem?</w:t>
      </w:r>
    </w:p>
    <w:p w14:paraId="4BBB478B" w14:textId="77777777" w:rsidR="009F1902" w:rsidRDefault="009F1902" w:rsidP="009F1902">
      <w:pPr>
        <w:pStyle w:val="Listenabsatz"/>
        <w:numPr>
          <w:ilvl w:val="0"/>
          <w:numId w:val="1"/>
        </w:numPr>
        <w:rPr>
          <w:lang w:val="en-US"/>
        </w:rPr>
      </w:pPr>
      <w:r w:rsidRPr="009F1902">
        <w:rPr>
          <w:lang w:val="en-US"/>
        </w:rPr>
        <w:t>Citizen engagement in the "Post-Snowden" world</w:t>
      </w:r>
    </w:p>
    <w:p w14:paraId="6AB47B81" w14:textId="77777777" w:rsidR="009F1902" w:rsidRDefault="009F1902" w:rsidP="009F1902">
      <w:pPr>
        <w:pStyle w:val="Listenabsatz"/>
        <w:numPr>
          <w:ilvl w:val="0"/>
          <w:numId w:val="1"/>
        </w:numPr>
        <w:rPr>
          <w:lang w:val="en-US"/>
        </w:rPr>
      </w:pPr>
      <w:r w:rsidRPr="009F1902">
        <w:rPr>
          <w:lang w:val="en-US"/>
        </w:rPr>
        <w:t>From the right to privacy to participatory autonomy</w:t>
      </w:r>
    </w:p>
    <w:p w14:paraId="28F3062A" w14:textId="77777777" w:rsidR="009F1902" w:rsidRDefault="009F1902" w:rsidP="009F1902">
      <w:pPr>
        <w:pStyle w:val="Listenabsatz"/>
        <w:numPr>
          <w:ilvl w:val="0"/>
          <w:numId w:val="1"/>
        </w:numPr>
        <w:rPr>
          <w:lang w:val="en-US"/>
        </w:rPr>
      </w:pPr>
      <w:r w:rsidRPr="009F1902">
        <w:rPr>
          <w:lang w:val="en-US"/>
        </w:rPr>
        <w:t>The library to the rescue</w:t>
      </w:r>
    </w:p>
    <w:p w14:paraId="0E404E3B" w14:textId="77777777" w:rsidR="009F1902" w:rsidRPr="009F1902" w:rsidRDefault="009F1902" w:rsidP="009F1902">
      <w:pPr>
        <w:pStyle w:val="Listenabsatz"/>
        <w:numPr>
          <w:ilvl w:val="0"/>
          <w:numId w:val="1"/>
        </w:numPr>
        <w:rPr>
          <w:lang w:val="en-US"/>
        </w:rPr>
      </w:pPr>
      <w:r w:rsidRPr="009F1902">
        <w:rPr>
          <w:lang w:val="en-US"/>
        </w:rPr>
        <w:t>Security: Theirs and ours</w:t>
      </w:r>
    </w:p>
    <w:p w14:paraId="5405E029" w14:textId="77777777" w:rsidR="009F1902" w:rsidRDefault="009F1902" w:rsidP="009F1902">
      <w:pPr>
        <w:contextualSpacing/>
        <w:rPr>
          <w:lang w:val="en-US"/>
        </w:rPr>
      </w:pPr>
      <w:r w:rsidRPr="009F1902">
        <w:rPr>
          <w:lang w:val="en-US"/>
        </w:rPr>
        <w:t>PART TWO: What do we propose?</w:t>
      </w:r>
    </w:p>
    <w:p w14:paraId="00755D9D" w14:textId="77777777" w:rsidR="009F1902" w:rsidRPr="009F1902" w:rsidRDefault="009F1902" w:rsidP="009F1902">
      <w:pPr>
        <w:pStyle w:val="berschrift1"/>
        <w:rPr>
          <w:lang w:val="en-US"/>
        </w:rPr>
      </w:pPr>
      <w:r w:rsidRPr="009F1902">
        <w:rPr>
          <w:lang w:val="en-US"/>
        </w:rPr>
        <w:t>PART ONE: WHAT'S THE PROBLEM?</w:t>
      </w:r>
    </w:p>
    <w:p w14:paraId="319505E9" w14:textId="77777777" w:rsidR="009F1902" w:rsidRDefault="009F1902" w:rsidP="009F1902">
      <w:pPr>
        <w:pStyle w:val="berschrift2"/>
        <w:rPr>
          <w:lang w:val="en-US"/>
        </w:rPr>
      </w:pPr>
      <w:r w:rsidRPr="009F1902">
        <w:rPr>
          <w:lang w:val="en-US"/>
        </w:rPr>
        <w:t>Citizen engagement in the "Post-Snowden" World</w:t>
      </w:r>
      <w:r>
        <w:rPr>
          <w:lang w:val="en-US"/>
        </w:rPr>
        <w:t xml:space="preserve"> </w:t>
      </w:r>
    </w:p>
    <w:p w14:paraId="3D108620" w14:textId="77777777" w:rsidR="009F1902" w:rsidRDefault="009F1902" w:rsidP="009F1902">
      <w:pPr>
        <w:contextualSpacing/>
        <w:rPr>
          <w:lang w:val="en-US"/>
        </w:rPr>
      </w:pPr>
    </w:p>
    <w:p w14:paraId="3DF64DBC" w14:textId="77777777" w:rsidR="009F1902" w:rsidRDefault="009F1902" w:rsidP="009F1902">
      <w:pPr>
        <w:contextualSpacing/>
        <w:rPr>
          <w:lang w:val="en-US"/>
        </w:rPr>
      </w:pPr>
      <w:r w:rsidRPr="009F1902">
        <w:rPr>
          <w:lang w:val="en-US"/>
        </w:rPr>
        <w:t>The massive disclosure of secret NSA documents by Edward Snowden has created an</w:t>
      </w:r>
      <w:r>
        <w:rPr>
          <w:lang w:val="en-US"/>
        </w:rPr>
        <w:t xml:space="preserve"> </w:t>
      </w:r>
      <w:r w:rsidRPr="009F1902">
        <w:rPr>
          <w:lang w:val="en-US"/>
        </w:rPr>
        <w:t>epochal opportunity for dialogue and debate, not only about the nature of state</w:t>
      </w:r>
      <w:r w:rsidR="001D4264">
        <w:rPr>
          <w:lang w:val="en-US"/>
        </w:rPr>
        <w:t xml:space="preserve"> </w:t>
      </w:r>
      <w:r w:rsidRPr="009F1902">
        <w:rPr>
          <w:lang w:val="en-US"/>
        </w:rPr>
        <w:t>surveillance and the right to privacy in the digital age, but also about human rights and the</w:t>
      </w:r>
      <w:r>
        <w:rPr>
          <w:lang w:val="en-US"/>
        </w:rPr>
        <w:t xml:space="preserve"> </w:t>
      </w:r>
      <w:r w:rsidRPr="009F1902">
        <w:rPr>
          <w:lang w:val="en-US"/>
        </w:rPr>
        <w:t>future of democracy. We believe that the Snowden files represent a crucial part of the</w:t>
      </w:r>
      <w:r>
        <w:rPr>
          <w:lang w:val="en-US"/>
        </w:rPr>
        <w:t xml:space="preserve"> </w:t>
      </w:r>
      <w:r w:rsidRPr="009F1902">
        <w:rPr>
          <w:lang w:val="en-US"/>
        </w:rPr>
        <w:t>World Heritage of Contemporary Documentation: the essential texts cit</w:t>
      </w:r>
      <w:r w:rsidRPr="009F1902">
        <w:rPr>
          <w:lang w:val="en-US"/>
        </w:rPr>
        <w:t>i</w:t>
      </w:r>
      <w:r w:rsidRPr="009F1902">
        <w:rPr>
          <w:lang w:val="en-US"/>
        </w:rPr>
        <w:t>zens must have the</w:t>
      </w:r>
      <w:r>
        <w:rPr>
          <w:lang w:val="en-US"/>
        </w:rPr>
        <w:t xml:space="preserve"> </w:t>
      </w:r>
      <w:r w:rsidRPr="009F1902">
        <w:rPr>
          <w:lang w:val="en-US"/>
        </w:rPr>
        <w:t>right to access so they can fully participate in a democratic s</w:t>
      </w:r>
      <w:r w:rsidRPr="009F1902">
        <w:rPr>
          <w:lang w:val="en-US"/>
        </w:rPr>
        <w:t>o</w:t>
      </w:r>
      <w:r w:rsidRPr="009F1902">
        <w:rPr>
          <w:lang w:val="en-US"/>
        </w:rPr>
        <w:t>ciety, which is based on</w:t>
      </w:r>
      <w:r>
        <w:rPr>
          <w:lang w:val="en-US"/>
        </w:rPr>
        <w:t xml:space="preserve"> </w:t>
      </w:r>
      <w:r w:rsidRPr="009F1902">
        <w:rPr>
          <w:lang w:val="en-US"/>
        </w:rPr>
        <w:t>participatory and informed decision making. If this is, i</w:t>
      </w:r>
      <w:r w:rsidRPr="009F1902">
        <w:rPr>
          <w:lang w:val="en-US"/>
        </w:rPr>
        <w:t>n</w:t>
      </w:r>
      <w:r w:rsidRPr="009F1902">
        <w:rPr>
          <w:lang w:val="en-US"/>
        </w:rPr>
        <w:t>deed, a "Post-Snowden" era, then</w:t>
      </w:r>
      <w:r>
        <w:rPr>
          <w:lang w:val="en-US"/>
        </w:rPr>
        <w:t xml:space="preserve"> </w:t>
      </w:r>
      <w:r w:rsidRPr="009F1902">
        <w:rPr>
          <w:lang w:val="en-US"/>
        </w:rPr>
        <w:t>we all must have the right to access the doc</w:t>
      </w:r>
      <w:r w:rsidRPr="009F1902">
        <w:rPr>
          <w:lang w:val="en-US"/>
        </w:rPr>
        <w:t>u</w:t>
      </w:r>
      <w:r w:rsidRPr="009F1902">
        <w:rPr>
          <w:lang w:val="en-US"/>
        </w:rPr>
        <w:t>ments that initiated this new age.</w:t>
      </w:r>
    </w:p>
    <w:p w14:paraId="2D10E7D6" w14:textId="77777777" w:rsidR="009F1902" w:rsidRDefault="009F1902" w:rsidP="009F1902">
      <w:pPr>
        <w:contextualSpacing/>
        <w:rPr>
          <w:lang w:val="en-US"/>
        </w:rPr>
      </w:pPr>
    </w:p>
    <w:p w14:paraId="7C9ABB9B" w14:textId="77777777" w:rsidR="009F1902" w:rsidRDefault="009F1902" w:rsidP="009F1902">
      <w:pPr>
        <w:contextualSpacing/>
        <w:rPr>
          <w:lang w:val="en-US"/>
        </w:rPr>
      </w:pPr>
      <w:r w:rsidRPr="009F1902">
        <w:rPr>
          <w:lang w:val="en-US"/>
        </w:rPr>
        <w:t>Thus far, the Snowden files have inspired collaborations of experts, policy-makers,</w:t>
      </w:r>
      <w:r w:rsidR="001D4264">
        <w:rPr>
          <w:lang w:val="en-US"/>
        </w:rPr>
        <w:t xml:space="preserve"> </w:t>
      </w:r>
      <w:r w:rsidRPr="009F1902">
        <w:rPr>
          <w:lang w:val="en-US"/>
        </w:rPr>
        <w:t>journalists, activists, artists and concerned citizens. We believe that these critical alliances</w:t>
      </w:r>
      <w:r>
        <w:rPr>
          <w:lang w:val="en-US"/>
        </w:rPr>
        <w:t xml:space="preserve"> </w:t>
      </w:r>
      <w:r w:rsidRPr="009F1902">
        <w:rPr>
          <w:lang w:val="en-US"/>
        </w:rPr>
        <w:t>demonstrate the potential of the Snowden files to mobilize a broad public engagement.</w:t>
      </w:r>
      <w:r>
        <w:rPr>
          <w:lang w:val="en-US"/>
        </w:rPr>
        <w:t xml:space="preserve"> </w:t>
      </w:r>
      <w:r w:rsidRPr="009F1902">
        <w:rPr>
          <w:lang w:val="en-US"/>
        </w:rPr>
        <w:t>New models of access and participation are needed. How can we su</w:t>
      </w:r>
      <w:r w:rsidRPr="009F1902">
        <w:rPr>
          <w:lang w:val="en-US"/>
        </w:rPr>
        <w:t>p</w:t>
      </w:r>
      <w:r w:rsidRPr="009F1902">
        <w:rPr>
          <w:lang w:val="en-US"/>
        </w:rPr>
        <w:t>port, build on and</w:t>
      </w:r>
      <w:r>
        <w:rPr>
          <w:lang w:val="en-US"/>
        </w:rPr>
        <w:t xml:space="preserve"> </w:t>
      </w:r>
      <w:r w:rsidRPr="009F1902">
        <w:rPr>
          <w:lang w:val="en-US"/>
        </w:rPr>
        <w:t>expand the existing initiatives to include the wider variety of people affected and</w:t>
      </w:r>
      <w:r>
        <w:rPr>
          <w:lang w:val="en-US"/>
        </w:rPr>
        <w:t xml:space="preserve"> </w:t>
      </w:r>
      <w:r w:rsidRPr="009F1902">
        <w:rPr>
          <w:lang w:val="en-US"/>
        </w:rPr>
        <w:t>concerned by these revelations and their implications, but who, at present, are not active?</w:t>
      </w:r>
    </w:p>
    <w:p w14:paraId="571C125B" w14:textId="77777777" w:rsidR="009F1902" w:rsidRDefault="009F1902" w:rsidP="009F1902">
      <w:pPr>
        <w:contextualSpacing/>
        <w:rPr>
          <w:lang w:val="en-US"/>
        </w:rPr>
      </w:pPr>
    </w:p>
    <w:p w14:paraId="6AF9205F" w14:textId="61C5568F" w:rsidR="009F1902" w:rsidRDefault="009F1902" w:rsidP="009F1902">
      <w:pPr>
        <w:contextualSpacing/>
        <w:rPr>
          <w:lang w:val="en-US"/>
        </w:rPr>
      </w:pPr>
      <w:r w:rsidRPr="009F1902">
        <w:rPr>
          <w:lang w:val="en-US"/>
        </w:rPr>
        <w:t>Most citizens have difficulty imagining the scope of the problem and how it is affec</w:t>
      </w:r>
      <w:r w:rsidRPr="009F1902">
        <w:rPr>
          <w:lang w:val="en-US"/>
        </w:rPr>
        <w:t>t</w:t>
      </w:r>
      <w:r w:rsidRPr="009F1902">
        <w:rPr>
          <w:lang w:val="en-US"/>
        </w:rPr>
        <w:t>ing</w:t>
      </w:r>
      <w:r>
        <w:rPr>
          <w:lang w:val="en-US"/>
        </w:rPr>
        <w:t xml:space="preserve"> </w:t>
      </w:r>
      <w:r w:rsidRPr="009F1902">
        <w:rPr>
          <w:lang w:val="en-US"/>
        </w:rPr>
        <w:t>their lives and communities. It would be comfortable to assume that the reason that the</w:t>
      </w:r>
      <w:r>
        <w:rPr>
          <w:lang w:val="en-US"/>
        </w:rPr>
        <w:t xml:space="preserve"> </w:t>
      </w:r>
      <w:r w:rsidRPr="009F1902">
        <w:rPr>
          <w:lang w:val="en-US"/>
        </w:rPr>
        <w:t>population at large has not shown wide and sustained outrage after the Snowden</w:t>
      </w:r>
      <w:r>
        <w:rPr>
          <w:lang w:val="en-US"/>
        </w:rPr>
        <w:t xml:space="preserve"> </w:t>
      </w:r>
      <w:r w:rsidRPr="009F1902">
        <w:rPr>
          <w:lang w:val="en-US"/>
        </w:rPr>
        <w:t>revelations, has not engaged with the released documents, and has not acted upon them,</w:t>
      </w:r>
      <w:r>
        <w:rPr>
          <w:lang w:val="en-US"/>
        </w:rPr>
        <w:t xml:space="preserve"> </w:t>
      </w:r>
      <w:r w:rsidRPr="009F1902">
        <w:rPr>
          <w:lang w:val="en-US"/>
        </w:rPr>
        <w:t>is simply apathy, hopelessness and a sense of defeat and resi</w:t>
      </w:r>
      <w:r w:rsidRPr="009F1902">
        <w:rPr>
          <w:lang w:val="en-US"/>
        </w:rPr>
        <w:t>g</w:t>
      </w:r>
      <w:r w:rsidRPr="009F1902">
        <w:rPr>
          <w:lang w:val="en-US"/>
        </w:rPr>
        <w:t>nation. We insist that the</w:t>
      </w:r>
      <w:r>
        <w:rPr>
          <w:lang w:val="en-US"/>
        </w:rPr>
        <w:t xml:space="preserve"> </w:t>
      </w:r>
      <w:proofErr w:type="spellStart"/>
      <w:r w:rsidRPr="009F1902">
        <w:rPr>
          <w:lang w:val="en-US"/>
        </w:rPr>
        <w:t>underacknowledged</w:t>
      </w:r>
      <w:proofErr w:type="spellEnd"/>
      <w:r w:rsidRPr="009F1902">
        <w:rPr>
          <w:lang w:val="en-US"/>
        </w:rPr>
        <w:t xml:space="preserve"> reason for this situation is that we have inadequate public institutions</w:t>
      </w:r>
      <w:r>
        <w:rPr>
          <w:lang w:val="en-US"/>
        </w:rPr>
        <w:t xml:space="preserve"> </w:t>
      </w:r>
      <w:r w:rsidRPr="009F1902">
        <w:rPr>
          <w:lang w:val="en-US"/>
        </w:rPr>
        <w:t>for sharing this information in a way that makes it genuinely accessible and</w:t>
      </w:r>
      <w:r>
        <w:rPr>
          <w:lang w:val="en-US"/>
        </w:rPr>
        <w:t xml:space="preserve"> </w:t>
      </w:r>
      <w:r w:rsidRPr="009F1902">
        <w:rPr>
          <w:lang w:val="en-US"/>
        </w:rPr>
        <w:t>understandable to everyone, public institutions provi</w:t>
      </w:r>
      <w:r w:rsidRPr="009F1902">
        <w:rPr>
          <w:lang w:val="en-US"/>
        </w:rPr>
        <w:t>d</w:t>
      </w:r>
      <w:r w:rsidRPr="009F1902">
        <w:rPr>
          <w:lang w:val="en-US"/>
        </w:rPr>
        <w:t>ing spaces for many forms of</w:t>
      </w:r>
      <w:r>
        <w:rPr>
          <w:lang w:val="en-US"/>
        </w:rPr>
        <w:t xml:space="preserve"> </w:t>
      </w:r>
      <w:r w:rsidRPr="009F1902">
        <w:rPr>
          <w:lang w:val="en-US"/>
        </w:rPr>
        <w:t>collaboration and mobilization for collective action.</w:t>
      </w:r>
    </w:p>
    <w:p w14:paraId="725BCB41" w14:textId="77777777" w:rsidR="009F1902" w:rsidRDefault="009F1902" w:rsidP="009F1902">
      <w:pPr>
        <w:contextualSpacing/>
        <w:rPr>
          <w:lang w:val="en-US"/>
        </w:rPr>
      </w:pPr>
    </w:p>
    <w:p w14:paraId="4691686F" w14:textId="4C6D755F" w:rsidR="009F1902" w:rsidRDefault="009F1902" w:rsidP="009F1902">
      <w:pPr>
        <w:contextualSpacing/>
        <w:rPr>
          <w:lang w:val="en-US"/>
        </w:rPr>
      </w:pPr>
      <w:r w:rsidRPr="009F1902">
        <w:rPr>
          <w:lang w:val="en-US"/>
        </w:rPr>
        <w:t>Today, just a few people actually access and engage with the Snowden files, which are</w:t>
      </w:r>
      <w:r>
        <w:rPr>
          <w:lang w:val="en-US"/>
        </w:rPr>
        <w:t xml:space="preserve"> </w:t>
      </w:r>
      <w:r w:rsidRPr="009F1902">
        <w:rPr>
          <w:lang w:val="en-US"/>
        </w:rPr>
        <w:t>often confusing or inscrutable to non-specialists. For this reason, we propose a renewed</w:t>
      </w:r>
      <w:r>
        <w:rPr>
          <w:lang w:val="en-US"/>
        </w:rPr>
        <w:t xml:space="preserve"> </w:t>
      </w:r>
      <w:r w:rsidRPr="009F1902">
        <w:rPr>
          <w:lang w:val="en-US"/>
        </w:rPr>
        <w:t>role for the public library as a place to host not only the revealed files, but also organize,</w:t>
      </w:r>
      <w:r>
        <w:rPr>
          <w:lang w:val="en-US"/>
        </w:rPr>
        <w:t xml:space="preserve"> </w:t>
      </w:r>
      <w:r w:rsidRPr="009F1902">
        <w:rPr>
          <w:lang w:val="en-US"/>
        </w:rPr>
        <w:t>curate and care for them so as to make control over and effective use of publicly relevant</w:t>
      </w:r>
      <w:r>
        <w:rPr>
          <w:lang w:val="en-US"/>
        </w:rPr>
        <w:t xml:space="preserve"> </w:t>
      </w:r>
      <w:r w:rsidRPr="009F1902">
        <w:rPr>
          <w:lang w:val="en-US"/>
        </w:rPr>
        <w:t xml:space="preserve">information more tangible. In a democratic civic society, </w:t>
      </w:r>
      <w:r w:rsidRPr="009F1902">
        <w:rPr>
          <w:lang w:val="en-US"/>
        </w:rPr>
        <w:lastRenderedPageBreak/>
        <w:t>access to the contemporary</w:t>
      </w:r>
      <w:r>
        <w:rPr>
          <w:lang w:val="en-US"/>
        </w:rPr>
        <w:t xml:space="preserve"> </w:t>
      </w:r>
      <w:r w:rsidRPr="009F1902">
        <w:rPr>
          <w:lang w:val="en-US"/>
        </w:rPr>
        <w:t>document heritage is enshrined in the mission of libra</w:t>
      </w:r>
      <w:r w:rsidRPr="009F1902">
        <w:rPr>
          <w:lang w:val="en-US"/>
        </w:rPr>
        <w:t>r</w:t>
      </w:r>
      <w:r w:rsidRPr="009F1902">
        <w:rPr>
          <w:lang w:val="en-US"/>
        </w:rPr>
        <w:t>ies. Furthermore, the public library’s</w:t>
      </w:r>
      <w:r>
        <w:rPr>
          <w:lang w:val="en-US"/>
        </w:rPr>
        <w:t xml:space="preserve"> </w:t>
      </w:r>
      <w:r w:rsidRPr="009F1902">
        <w:rPr>
          <w:lang w:val="en-US"/>
        </w:rPr>
        <w:t>democratic potential as a safe and widely a</w:t>
      </w:r>
      <w:r w:rsidRPr="009F1902">
        <w:rPr>
          <w:lang w:val="en-US"/>
        </w:rPr>
        <w:t>c</w:t>
      </w:r>
      <w:r w:rsidRPr="009F1902">
        <w:rPr>
          <w:lang w:val="en-US"/>
        </w:rPr>
        <w:t>cessible space where people come together</w:t>
      </w:r>
      <w:r>
        <w:rPr>
          <w:lang w:val="en-US"/>
        </w:rPr>
        <w:t xml:space="preserve"> </w:t>
      </w:r>
      <w:r w:rsidRPr="009F1902">
        <w:rPr>
          <w:lang w:val="en-US"/>
        </w:rPr>
        <w:t>and exchange ideas can help us tran</w:t>
      </w:r>
      <w:r w:rsidRPr="009F1902">
        <w:rPr>
          <w:lang w:val="en-US"/>
        </w:rPr>
        <w:t>s</w:t>
      </w:r>
      <w:r w:rsidRPr="009F1902">
        <w:rPr>
          <w:lang w:val="en-US"/>
        </w:rPr>
        <w:t>form this dauntingly huge pool of</w:t>
      </w:r>
      <w:r>
        <w:rPr>
          <w:lang w:val="en-US"/>
        </w:rPr>
        <w:t xml:space="preserve"> </w:t>
      </w:r>
      <w:r w:rsidRPr="009F1902">
        <w:rPr>
          <w:lang w:val="en-US"/>
        </w:rPr>
        <w:t>data</w:t>
      </w:r>
      <w:r>
        <w:rPr>
          <w:lang w:val="en-US"/>
        </w:rPr>
        <w:t xml:space="preserve"> </w:t>
      </w:r>
      <w:r w:rsidRPr="009F1902">
        <w:rPr>
          <w:lang w:val="en-US"/>
        </w:rPr>
        <w:t>into tangible,</w:t>
      </w:r>
      <w:r>
        <w:rPr>
          <w:lang w:val="en-US"/>
        </w:rPr>
        <w:t xml:space="preserve"> </w:t>
      </w:r>
      <w:r w:rsidRPr="009F1902">
        <w:rPr>
          <w:lang w:val="en-US"/>
        </w:rPr>
        <w:t>public and actionable</w:t>
      </w:r>
      <w:r>
        <w:rPr>
          <w:lang w:val="en-US"/>
        </w:rPr>
        <w:t xml:space="preserve"> </w:t>
      </w:r>
      <w:r w:rsidRPr="009F1902">
        <w:rPr>
          <w:lang w:val="en-US"/>
        </w:rPr>
        <w:t>info</w:t>
      </w:r>
      <w:r w:rsidRPr="009F1902">
        <w:rPr>
          <w:lang w:val="en-US"/>
        </w:rPr>
        <w:t>r</w:t>
      </w:r>
      <w:r w:rsidRPr="009F1902">
        <w:rPr>
          <w:lang w:val="en-US"/>
        </w:rPr>
        <w:t>mation. The public library thus assumes an active role of a</w:t>
      </w:r>
      <w:r>
        <w:rPr>
          <w:lang w:val="en-US"/>
        </w:rPr>
        <w:t xml:space="preserve"> </w:t>
      </w:r>
      <w:r w:rsidRPr="009F1902">
        <w:rPr>
          <w:lang w:val="en-US"/>
        </w:rPr>
        <w:t>platform where pro</w:t>
      </w:r>
      <w:r w:rsidRPr="009F1902">
        <w:rPr>
          <w:lang w:val="en-US"/>
        </w:rPr>
        <w:t>b</w:t>
      </w:r>
      <w:r w:rsidRPr="009F1902">
        <w:rPr>
          <w:lang w:val="en-US"/>
        </w:rPr>
        <w:t>lems and solutions are recognized and articulated through the</w:t>
      </w:r>
      <w:r>
        <w:rPr>
          <w:lang w:val="en-US"/>
        </w:rPr>
        <w:t xml:space="preserve"> </w:t>
      </w:r>
      <w:r w:rsidRPr="009F1902">
        <w:rPr>
          <w:lang w:val="en-US"/>
        </w:rPr>
        <w:t>processes of citizen participation. The question why the revelations matter for each of us</w:t>
      </w:r>
      <w:r>
        <w:rPr>
          <w:lang w:val="en-US"/>
        </w:rPr>
        <w:t xml:space="preserve"> </w:t>
      </w:r>
      <w:r w:rsidRPr="009F1902">
        <w:rPr>
          <w:lang w:val="en-US"/>
        </w:rPr>
        <w:t>individually and for all of us collectively is then answered in a way that can lead to</w:t>
      </w:r>
      <w:r>
        <w:rPr>
          <w:lang w:val="en-US"/>
        </w:rPr>
        <w:t xml:space="preserve"> </w:t>
      </w:r>
      <w:r w:rsidRPr="009F1902">
        <w:rPr>
          <w:lang w:val="en-US"/>
        </w:rPr>
        <w:t>sustainable and concrete collective action.</w:t>
      </w:r>
    </w:p>
    <w:p w14:paraId="536052D9" w14:textId="77777777" w:rsidR="009F1902" w:rsidRDefault="009F1902" w:rsidP="009F1902">
      <w:pPr>
        <w:contextualSpacing/>
        <w:rPr>
          <w:lang w:val="en-US"/>
        </w:rPr>
      </w:pPr>
    </w:p>
    <w:p w14:paraId="31573795" w14:textId="77777777" w:rsidR="009F1902" w:rsidRDefault="009F1902" w:rsidP="009F1902">
      <w:pPr>
        <w:pStyle w:val="berschrift2"/>
        <w:rPr>
          <w:lang w:val="en-US"/>
        </w:rPr>
      </w:pPr>
      <w:r w:rsidRPr="009F1902">
        <w:rPr>
          <w:lang w:val="en-US"/>
        </w:rPr>
        <w:t>From the right to privacy to participatory autonomy</w:t>
      </w:r>
    </w:p>
    <w:p w14:paraId="79FC266B" w14:textId="77777777" w:rsidR="009F1902" w:rsidRDefault="009F1902" w:rsidP="009F1902">
      <w:pPr>
        <w:rPr>
          <w:lang w:val="en-US"/>
        </w:rPr>
      </w:pPr>
      <w:r>
        <w:rPr>
          <w:lang w:val="en-US"/>
        </w:rPr>
        <w:br/>
      </w:r>
      <w:r w:rsidRPr="009F1902">
        <w:rPr>
          <w:lang w:val="en-US"/>
        </w:rPr>
        <w:t>So far, citizens have been trapped between two strategies for defending themselves from</w:t>
      </w:r>
      <w:r>
        <w:rPr>
          <w:lang w:val="en-US"/>
        </w:rPr>
        <w:t xml:space="preserve"> </w:t>
      </w:r>
      <w:r w:rsidRPr="009F1902">
        <w:rPr>
          <w:lang w:val="en-US"/>
        </w:rPr>
        <w:t>the forms of surveillance implied in the Snowden files, both of which tend to be difficult for</w:t>
      </w:r>
      <w:r>
        <w:rPr>
          <w:lang w:val="en-US"/>
        </w:rPr>
        <w:t xml:space="preserve"> </w:t>
      </w:r>
      <w:r w:rsidRPr="009F1902">
        <w:rPr>
          <w:lang w:val="en-US"/>
        </w:rPr>
        <w:t>common citizens to participate in because they require specialized technical or policy</w:t>
      </w:r>
      <w:r>
        <w:rPr>
          <w:lang w:val="en-US"/>
        </w:rPr>
        <w:t xml:space="preserve"> </w:t>
      </w:r>
      <w:r w:rsidRPr="009F1902">
        <w:rPr>
          <w:lang w:val="en-US"/>
        </w:rPr>
        <w:t>knowledge. On the one hand, individuals have been encouraged to use new digital privacy</w:t>
      </w:r>
      <w:r>
        <w:rPr>
          <w:lang w:val="en-US"/>
        </w:rPr>
        <w:t xml:space="preserve"> </w:t>
      </w:r>
      <w:r w:rsidRPr="009F1902">
        <w:rPr>
          <w:lang w:val="en-US"/>
        </w:rPr>
        <w:t>tools and techniques to create a wall between themselves and the watchers (but is this</w:t>
      </w:r>
      <w:r w:rsidR="0021371F">
        <w:rPr>
          <w:lang w:val="en-US"/>
        </w:rPr>
        <w:t xml:space="preserve"> </w:t>
      </w:r>
      <w:r w:rsidRPr="009F1902">
        <w:rPr>
          <w:lang w:val="en-US"/>
        </w:rPr>
        <w:t>a</w:t>
      </w:r>
      <w:r>
        <w:rPr>
          <w:lang w:val="en-US"/>
        </w:rPr>
        <w:t xml:space="preserve"> </w:t>
      </w:r>
      <w:r w:rsidRPr="009F1902">
        <w:rPr>
          <w:lang w:val="en-US"/>
        </w:rPr>
        <w:t>solution for everyone?).</w:t>
      </w:r>
    </w:p>
    <w:p w14:paraId="595AC829" w14:textId="77777777" w:rsidR="009F1902" w:rsidRPr="009F1902" w:rsidRDefault="009F1902" w:rsidP="009F1902">
      <w:pPr>
        <w:rPr>
          <w:lang w:val="en-US"/>
        </w:rPr>
      </w:pPr>
      <w:r w:rsidRPr="009F1902">
        <w:rPr>
          <w:lang w:val="en-US"/>
        </w:rPr>
        <w:t>On the other, some activists, organizations and human rights advocates have sought to</w:t>
      </w:r>
      <w:r>
        <w:rPr>
          <w:lang w:val="en-US"/>
        </w:rPr>
        <w:t xml:space="preserve"> </w:t>
      </w:r>
      <w:r w:rsidRPr="009F1902">
        <w:rPr>
          <w:lang w:val="en-US"/>
        </w:rPr>
        <w:t>compel governments to better protect citizens' rights through lobbying, legal action and</w:t>
      </w:r>
      <w:r>
        <w:rPr>
          <w:lang w:val="en-US"/>
        </w:rPr>
        <w:t xml:space="preserve"> </w:t>
      </w:r>
      <w:r w:rsidRPr="009F1902">
        <w:rPr>
          <w:lang w:val="en-US"/>
        </w:rPr>
        <w:t>constitutional challenges (but what to do when the government is the watcher?). But there</w:t>
      </w:r>
      <w:r>
        <w:rPr>
          <w:lang w:val="en-US"/>
        </w:rPr>
        <w:t xml:space="preserve"> </w:t>
      </w:r>
      <w:r w:rsidRPr="009F1902">
        <w:rPr>
          <w:lang w:val="en-US"/>
        </w:rPr>
        <w:t>is a third option, one that complements and supports the other two while creating</w:t>
      </w:r>
      <w:r>
        <w:rPr>
          <w:lang w:val="en-US"/>
        </w:rPr>
        <w:t xml:space="preserve"> </w:t>
      </w:r>
      <w:r w:rsidRPr="009F1902">
        <w:rPr>
          <w:lang w:val="en-US"/>
        </w:rPr>
        <w:t>something new. We must re-create public spaces where citizens can learn about the threat</w:t>
      </w:r>
      <w:r>
        <w:rPr>
          <w:lang w:val="en-US"/>
        </w:rPr>
        <w:t xml:space="preserve"> </w:t>
      </w:r>
      <w:r w:rsidRPr="009F1902">
        <w:rPr>
          <w:lang w:val="en-US"/>
        </w:rPr>
        <w:t>they face and come up with common, workable solutions: a place to deliberate not only</w:t>
      </w:r>
      <w:r>
        <w:rPr>
          <w:lang w:val="en-US"/>
        </w:rPr>
        <w:t xml:space="preserve"> </w:t>
      </w:r>
      <w:r w:rsidRPr="009F1902">
        <w:rPr>
          <w:lang w:val="en-US"/>
        </w:rPr>
        <w:t>about how we are affected as individuals, but also as a society and as communities,</w:t>
      </w:r>
      <w:r>
        <w:rPr>
          <w:lang w:val="en-US"/>
        </w:rPr>
        <w:t xml:space="preserve"> </w:t>
      </w:r>
      <w:r w:rsidRPr="009F1902">
        <w:rPr>
          <w:lang w:val="en-US"/>
        </w:rPr>
        <w:t>different communities being affected in different ways, and what multiple perspectives</w:t>
      </w:r>
      <w:r>
        <w:rPr>
          <w:lang w:val="en-US"/>
        </w:rPr>
        <w:t xml:space="preserve"> </w:t>
      </w:r>
      <w:r w:rsidRPr="009F1902">
        <w:rPr>
          <w:lang w:val="en-US"/>
        </w:rPr>
        <w:t>different people and different co</w:t>
      </w:r>
      <w:r w:rsidRPr="009F1902">
        <w:rPr>
          <w:lang w:val="en-US"/>
        </w:rPr>
        <w:t>m</w:t>
      </w:r>
      <w:r w:rsidRPr="009F1902">
        <w:rPr>
          <w:lang w:val="en-US"/>
        </w:rPr>
        <w:t>munities take on surveillance. In this way we can build a</w:t>
      </w:r>
      <w:r>
        <w:rPr>
          <w:lang w:val="en-US"/>
        </w:rPr>
        <w:t xml:space="preserve"> </w:t>
      </w:r>
      <w:r w:rsidRPr="009F1902">
        <w:rPr>
          <w:lang w:val="en-US"/>
        </w:rPr>
        <w:t>solid and sustained public dialogue about security, surveillance, privacy and autonomy.</w:t>
      </w:r>
    </w:p>
    <w:p w14:paraId="0ABDBF50" w14:textId="77777777" w:rsidR="009F1902" w:rsidRDefault="009F1902" w:rsidP="009F1902">
      <w:pPr>
        <w:rPr>
          <w:lang w:val="en-US"/>
        </w:rPr>
      </w:pPr>
      <w:r w:rsidRPr="009F1902">
        <w:rPr>
          <w:lang w:val="en-US"/>
        </w:rPr>
        <w:t>We envision the public library as a space where social movements are structured through</w:t>
      </w:r>
      <w:r>
        <w:rPr>
          <w:lang w:val="en-US"/>
        </w:rPr>
        <w:t xml:space="preserve"> </w:t>
      </w:r>
      <w:r w:rsidRPr="009F1902">
        <w:rPr>
          <w:lang w:val="en-US"/>
        </w:rPr>
        <w:t>sharing interests, information, strategies, tactics and tools. We call upon librarians to</w:t>
      </w:r>
      <w:r>
        <w:rPr>
          <w:lang w:val="en-US"/>
        </w:rPr>
        <w:t xml:space="preserve"> </w:t>
      </w:r>
      <w:r w:rsidRPr="009F1902">
        <w:rPr>
          <w:lang w:val="en-US"/>
        </w:rPr>
        <w:t xml:space="preserve">facilitate the publics' </w:t>
      </w:r>
      <w:proofErr w:type="spellStart"/>
      <w:r w:rsidRPr="009F1902">
        <w:rPr>
          <w:lang w:val="en-US"/>
        </w:rPr>
        <w:t>reclaimation</w:t>
      </w:r>
      <w:proofErr w:type="spellEnd"/>
      <w:r w:rsidRPr="009F1902">
        <w:rPr>
          <w:lang w:val="en-US"/>
        </w:rPr>
        <w:t xml:space="preserve"> of the information that impacts all of us.</w:t>
      </w:r>
    </w:p>
    <w:p w14:paraId="2C61218D" w14:textId="77777777" w:rsidR="009F1902" w:rsidRPr="009F1902" w:rsidRDefault="009F1902" w:rsidP="009F1902">
      <w:pPr>
        <w:rPr>
          <w:lang w:val="en-US"/>
        </w:rPr>
      </w:pPr>
      <w:r w:rsidRPr="009F1902">
        <w:rPr>
          <w:lang w:val="en-US"/>
        </w:rPr>
        <w:t>Why? Because the “right to privacy” is not simply a personal matter of the individ</w:t>
      </w:r>
      <w:r w:rsidRPr="009F1902">
        <w:rPr>
          <w:lang w:val="en-US"/>
        </w:rPr>
        <w:t>u</w:t>
      </w:r>
      <w:r w:rsidRPr="009F1902">
        <w:rPr>
          <w:lang w:val="en-US"/>
        </w:rPr>
        <w:t>al; it is a</w:t>
      </w:r>
      <w:r>
        <w:rPr>
          <w:lang w:val="en-US"/>
        </w:rPr>
        <w:t xml:space="preserve"> </w:t>
      </w:r>
      <w:r w:rsidRPr="009F1902">
        <w:rPr>
          <w:lang w:val="en-US"/>
        </w:rPr>
        <w:t>societal challenge which requires society-level solutions. Further, human rights are not</w:t>
      </w:r>
      <w:r>
        <w:rPr>
          <w:lang w:val="en-US"/>
        </w:rPr>
        <w:t xml:space="preserve"> </w:t>
      </w:r>
      <w:r w:rsidRPr="009F1902">
        <w:rPr>
          <w:lang w:val="en-US"/>
        </w:rPr>
        <w:t>only something granted under constitutional and international law; they must be</w:t>
      </w:r>
      <w:r>
        <w:rPr>
          <w:lang w:val="en-US"/>
        </w:rPr>
        <w:t xml:space="preserve"> </w:t>
      </w:r>
      <w:r w:rsidRPr="009F1902">
        <w:rPr>
          <w:lang w:val="en-US"/>
        </w:rPr>
        <w:t>continuously demanded, negotiated, and constantly rebuilt from soc</w:t>
      </w:r>
      <w:r w:rsidRPr="009F1902">
        <w:rPr>
          <w:lang w:val="en-US"/>
        </w:rPr>
        <w:t>i</w:t>
      </w:r>
      <w:r w:rsidRPr="009F1902">
        <w:rPr>
          <w:lang w:val="en-US"/>
        </w:rPr>
        <w:t>ety’s grassroots. For</w:t>
      </w:r>
      <w:r>
        <w:rPr>
          <w:lang w:val="en-US"/>
        </w:rPr>
        <w:t xml:space="preserve"> </w:t>
      </w:r>
      <w:r w:rsidRPr="009F1902">
        <w:rPr>
          <w:lang w:val="en-US"/>
        </w:rPr>
        <w:t>instance, while article 5 of the German Constitution guara</w:t>
      </w:r>
      <w:r w:rsidRPr="009F1902">
        <w:rPr>
          <w:lang w:val="en-US"/>
        </w:rPr>
        <w:t>n</w:t>
      </w:r>
      <w:r w:rsidRPr="009F1902">
        <w:rPr>
          <w:lang w:val="en-US"/>
        </w:rPr>
        <w:t>tees the right of each person to</w:t>
      </w:r>
      <w:r>
        <w:rPr>
          <w:lang w:val="en-US"/>
        </w:rPr>
        <w:t xml:space="preserve"> </w:t>
      </w:r>
      <w:r w:rsidRPr="009F1902">
        <w:rPr>
          <w:lang w:val="en-US"/>
        </w:rPr>
        <w:t>"freely express and disseminate their opinions in speech, writing, and pictures and</w:t>
      </w:r>
      <w:r>
        <w:rPr>
          <w:lang w:val="en-US"/>
        </w:rPr>
        <w:t xml:space="preserve"> </w:t>
      </w:r>
      <w:r w:rsidRPr="009F1902">
        <w:rPr>
          <w:lang w:val="en-US"/>
        </w:rPr>
        <w:t>to</w:t>
      </w:r>
      <w:r>
        <w:rPr>
          <w:lang w:val="en-US"/>
        </w:rPr>
        <w:t xml:space="preserve"> </w:t>
      </w:r>
      <w:r w:rsidRPr="009F1902">
        <w:rPr>
          <w:lang w:val="en-US"/>
        </w:rPr>
        <w:t>inform themselves without hindrance from generally accessible sources“, such a right must</w:t>
      </w:r>
      <w:r>
        <w:rPr>
          <w:lang w:val="en-US"/>
        </w:rPr>
        <w:t xml:space="preserve"> </w:t>
      </w:r>
      <w:r w:rsidRPr="009F1902">
        <w:rPr>
          <w:lang w:val="en-US"/>
        </w:rPr>
        <w:t>be activated by citizens to be meaningful, effective and transformative.</w:t>
      </w:r>
    </w:p>
    <w:p w14:paraId="2550EE9F" w14:textId="77777777" w:rsidR="009F1902" w:rsidRPr="009F1902" w:rsidRDefault="009F1902" w:rsidP="009F1902">
      <w:pPr>
        <w:rPr>
          <w:lang w:val="en-US"/>
        </w:rPr>
      </w:pPr>
      <w:r w:rsidRPr="009F1902">
        <w:rPr>
          <w:lang w:val="en-US"/>
        </w:rPr>
        <w:t>To confront the</w:t>
      </w:r>
      <w:r>
        <w:rPr>
          <w:lang w:val="en-US"/>
        </w:rPr>
        <w:t xml:space="preserve"> </w:t>
      </w:r>
      <w:r w:rsidRPr="009F1902">
        <w:rPr>
          <w:lang w:val="en-US"/>
        </w:rPr>
        <w:t>new powers of surveillance we need to think broadly about building “zones of autonomy”:</w:t>
      </w:r>
      <w:r>
        <w:rPr>
          <w:lang w:val="en-US"/>
        </w:rPr>
        <w:t xml:space="preserve"> </w:t>
      </w:r>
      <w:r w:rsidRPr="009F1902">
        <w:rPr>
          <w:lang w:val="en-US"/>
        </w:rPr>
        <w:t>autonomy of the individual, autonomy for communities, a</w:t>
      </w:r>
      <w:r w:rsidRPr="009F1902">
        <w:rPr>
          <w:lang w:val="en-US"/>
        </w:rPr>
        <w:t>u</w:t>
      </w:r>
      <w:r w:rsidRPr="009F1902">
        <w:rPr>
          <w:lang w:val="en-US"/>
        </w:rPr>
        <w:t>tonomy for society. The principle</w:t>
      </w:r>
      <w:r>
        <w:rPr>
          <w:lang w:val="en-US"/>
        </w:rPr>
        <w:t xml:space="preserve"> </w:t>
      </w:r>
      <w:r w:rsidRPr="009F1902">
        <w:rPr>
          <w:lang w:val="en-US"/>
        </w:rPr>
        <w:t>of autonomy translates the ideal of privacy into concrete goals grounded in human rights.</w:t>
      </w:r>
    </w:p>
    <w:p w14:paraId="2CDF1FC8" w14:textId="77777777" w:rsidR="009F1902" w:rsidRDefault="009F1902" w:rsidP="009F1902">
      <w:pPr>
        <w:rPr>
          <w:lang w:val="en-US"/>
        </w:rPr>
      </w:pPr>
      <w:r w:rsidRPr="009F1902">
        <w:rPr>
          <w:lang w:val="en-US"/>
        </w:rPr>
        <w:t>Privacy and autonomy are essential components of a functional and vibrant demo</w:t>
      </w:r>
      <w:r w:rsidRPr="009F1902">
        <w:rPr>
          <w:lang w:val="en-US"/>
        </w:rPr>
        <w:t>c</w:t>
      </w:r>
      <w:r w:rsidRPr="009F1902">
        <w:rPr>
          <w:lang w:val="en-US"/>
        </w:rPr>
        <w:t>racy;</w:t>
      </w:r>
      <w:r>
        <w:rPr>
          <w:lang w:val="en-US"/>
        </w:rPr>
        <w:t xml:space="preserve"> </w:t>
      </w:r>
      <w:r w:rsidRPr="009F1902">
        <w:rPr>
          <w:lang w:val="en-US"/>
        </w:rPr>
        <w:t>without them critical citizenship is not possible. A library could be an auton</w:t>
      </w:r>
      <w:r w:rsidRPr="009F1902">
        <w:rPr>
          <w:lang w:val="en-US"/>
        </w:rPr>
        <w:t>o</w:t>
      </w:r>
      <w:r w:rsidRPr="009F1902">
        <w:rPr>
          <w:lang w:val="en-US"/>
        </w:rPr>
        <w:t>mous zone</w:t>
      </w:r>
      <w:r>
        <w:rPr>
          <w:lang w:val="en-US"/>
        </w:rPr>
        <w:t xml:space="preserve"> </w:t>
      </w:r>
      <w:r w:rsidRPr="009F1902">
        <w:rPr>
          <w:lang w:val="en-US"/>
        </w:rPr>
        <w:t>proper, librarians its caretakers. We need to create and re-imagine pu</w:t>
      </w:r>
      <w:r w:rsidRPr="009F1902">
        <w:rPr>
          <w:lang w:val="en-US"/>
        </w:rPr>
        <w:t>b</w:t>
      </w:r>
      <w:r w:rsidRPr="009F1902">
        <w:rPr>
          <w:lang w:val="en-US"/>
        </w:rPr>
        <w:lastRenderedPageBreak/>
        <w:t>lic institutions to</w:t>
      </w:r>
      <w:r w:rsidR="000A321B">
        <w:rPr>
          <w:lang w:val="en-US"/>
        </w:rPr>
        <w:t xml:space="preserve"> </w:t>
      </w:r>
      <w:r w:rsidRPr="009F1902">
        <w:rPr>
          <w:lang w:val="en-US"/>
        </w:rPr>
        <w:t>serve this purpose in the digital age, to make information widely accessible, truly common</w:t>
      </w:r>
      <w:r>
        <w:rPr>
          <w:lang w:val="en-US"/>
        </w:rPr>
        <w:t xml:space="preserve"> </w:t>
      </w:r>
      <w:r w:rsidRPr="009F1902">
        <w:rPr>
          <w:lang w:val="en-US"/>
        </w:rPr>
        <w:t>and operative.</w:t>
      </w:r>
    </w:p>
    <w:p w14:paraId="06D30337" w14:textId="77777777" w:rsidR="009F1902" w:rsidRDefault="009F1902" w:rsidP="009F1902">
      <w:pPr>
        <w:pStyle w:val="berschrift2"/>
        <w:rPr>
          <w:lang w:val="en-US"/>
        </w:rPr>
      </w:pPr>
      <w:r w:rsidRPr="009F1902">
        <w:rPr>
          <w:lang w:val="en-US"/>
        </w:rPr>
        <w:t>The library to the rescue</w:t>
      </w:r>
      <w:r>
        <w:rPr>
          <w:lang w:val="en-US"/>
        </w:rPr>
        <w:br/>
      </w:r>
    </w:p>
    <w:p w14:paraId="682F1A5D" w14:textId="166A3F27" w:rsidR="009F1902" w:rsidRPr="009F1902" w:rsidRDefault="009F1902" w:rsidP="009F1902">
      <w:pPr>
        <w:rPr>
          <w:lang w:val="en-US"/>
        </w:rPr>
      </w:pPr>
      <w:r w:rsidRPr="009F1902">
        <w:rPr>
          <w:lang w:val="en-US"/>
        </w:rPr>
        <w:t xml:space="preserve">Here is where the library comes in. In contrast to the variety of websites </w:t>
      </w:r>
      <w:proofErr w:type="gramStart"/>
      <w:r w:rsidRPr="009F1902">
        <w:rPr>
          <w:lang w:val="en-US"/>
        </w:rPr>
        <w:t>that now house</w:t>
      </w:r>
      <w:proofErr w:type="gramEnd"/>
      <w:r>
        <w:rPr>
          <w:lang w:val="en-US"/>
        </w:rPr>
        <w:t xml:space="preserve"> </w:t>
      </w:r>
      <w:r w:rsidRPr="009F1902">
        <w:rPr>
          <w:lang w:val="en-US"/>
        </w:rPr>
        <w:t>the publicly-accessible documents in the Snowden files</w:t>
      </w:r>
      <w:r w:rsidR="00CB1051">
        <w:rPr>
          <w:rStyle w:val="Funotenzeichen"/>
          <w:lang w:val="en-US"/>
        </w:rPr>
        <w:footnoteReference w:id="1"/>
      </w:r>
      <w:r w:rsidRPr="009F1902">
        <w:rPr>
          <w:lang w:val="en-US"/>
        </w:rPr>
        <w:t>, and in contrast to journalism,</w:t>
      </w:r>
      <w:r>
        <w:rPr>
          <w:lang w:val="en-US"/>
        </w:rPr>
        <w:t xml:space="preserve"> </w:t>
      </w:r>
      <w:r w:rsidRPr="009F1902">
        <w:rPr>
          <w:lang w:val="en-US"/>
        </w:rPr>
        <w:t>which has its own set of institutional, editorial and financial pressures, the library provides:</w:t>
      </w:r>
    </w:p>
    <w:p w14:paraId="72134344" w14:textId="77777777" w:rsidR="009F1902" w:rsidRDefault="009F1902" w:rsidP="009F1902">
      <w:pPr>
        <w:rPr>
          <w:lang w:val="en-US"/>
        </w:rPr>
      </w:pPr>
      <w:r w:rsidRPr="009F1902">
        <w:rPr>
          <w:lang w:val="en-US"/>
        </w:rPr>
        <w:t>•</w:t>
      </w:r>
      <w:r>
        <w:rPr>
          <w:lang w:val="en-US"/>
        </w:rPr>
        <w:t xml:space="preserve"> </w:t>
      </w:r>
      <w:r w:rsidRPr="009F1902">
        <w:rPr>
          <w:lang w:val="en-US"/>
        </w:rPr>
        <w:t>An open, free and accessible public institution for people to access and interpret the</w:t>
      </w:r>
      <w:r>
        <w:rPr>
          <w:lang w:val="en-US"/>
        </w:rPr>
        <w:t xml:space="preserve"> </w:t>
      </w:r>
      <w:r w:rsidRPr="009F1902">
        <w:rPr>
          <w:lang w:val="en-US"/>
        </w:rPr>
        <w:t>material, anonymously if they so choose</w:t>
      </w:r>
    </w:p>
    <w:p w14:paraId="68086D9A" w14:textId="77777777" w:rsidR="009F1902" w:rsidRPr="009F1902" w:rsidRDefault="009F1902" w:rsidP="009F1902">
      <w:pPr>
        <w:rPr>
          <w:lang w:val="en-US"/>
        </w:rPr>
      </w:pPr>
      <w:r w:rsidRPr="009F1902">
        <w:rPr>
          <w:lang w:val="en-US"/>
        </w:rPr>
        <w:t>•</w:t>
      </w:r>
      <w:r>
        <w:rPr>
          <w:lang w:val="en-US"/>
        </w:rPr>
        <w:t xml:space="preserve"> </w:t>
      </w:r>
      <w:r w:rsidRPr="009F1902">
        <w:rPr>
          <w:lang w:val="en-US"/>
        </w:rPr>
        <w:t>A trusted public institution with a long history and legacy of protecting and</w:t>
      </w:r>
      <w:r>
        <w:rPr>
          <w:lang w:val="en-US"/>
        </w:rPr>
        <w:t xml:space="preserve"> </w:t>
      </w:r>
      <w:r w:rsidRPr="009F1902">
        <w:rPr>
          <w:lang w:val="en-US"/>
        </w:rPr>
        <w:t>a</w:t>
      </w:r>
      <w:r w:rsidRPr="009F1902">
        <w:rPr>
          <w:lang w:val="en-US"/>
        </w:rPr>
        <w:t>d</w:t>
      </w:r>
      <w:r w:rsidRPr="009F1902">
        <w:rPr>
          <w:lang w:val="en-US"/>
        </w:rPr>
        <w:t>vancing the right to information</w:t>
      </w:r>
    </w:p>
    <w:p w14:paraId="2661AE59" w14:textId="77777777" w:rsidR="009F1902" w:rsidRPr="009F1902" w:rsidRDefault="009F1902" w:rsidP="009F1902">
      <w:pPr>
        <w:rPr>
          <w:lang w:val="en-US"/>
        </w:rPr>
      </w:pPr>
      <w:r w:rsidRPr="009F1902">
        <w:rPr>
          <w:lang w:val="en-US"/>
        </w:rPr>
        <w:t>•</w:t>
      </w:r>
      <w:r>
        <w:rPr>
          <w:lang w:val="en-US"/>
        </w:rPr>
        <w:t xml:space="preserve"> </w:t>
      </w:r>
      <w:r w:rsidRPr="009F1902">
        <w:rPr>
          <w:lang w:val="en-US"/>
        </w:rPr>
        <w:t>A physical space for multiple, diverse communities to access a common space, to</w:t>
      </w:r>
      <w:r>
        <w:rPr>
          <w:lang w:val="en-US"/>
        </w:rPr>
        <w:t xml:space="preserve"> </w:t>
      </w:r>
      <w:r w:rsidRPr="009F1902">
        <w:rPr>
          <w:lang w:val="en-US"/>
        </w:rPr>
        <w:t>learn from one another, and to develop and share rich, collaborative tools for</w:t>
      </w:r>
      <w:r>
        <w:rPr>
          <w:lang w:val="en-US"/>
        </w:rPr>
        <w:t xml:space="preserve"> </w:t>
      </w:r>
      <w:r w:rsidRPr="009F1902">
        <w:rPr>
          <w:lang w:val="en-US"/>
        </w:rPr>
        <w:t>a</w:t>
      </w:r>
      <w:r w:rsidRPr="009F1902">
        <w:rPr>
          <w:lang w:val="en-US"/>
        </w:rPr>
        <w:t>c</w:t>
      </w:r>
      <w:r>
        <w:rPr>
          <w:lang w:val="en-US"/>
        </w:rPr>
        <w:t>c</w:t>
      </w:r>
      <w:r w:rsidRPr="009F1902">
        <w:rPr>
          <w:lang w:val="en-US"/>
        </w:rPr>
        <w:t>essing particular topics of interest (e.g. indexing enables people to easily</w:t>
      </w:r>
      <w:r>
        <w:rPr>
          <w:lang w:val="en-US"/>
        </w:rPr>
        <w:t xml:space="preserve"> </w:t>
      </w:r>
      <w:r w:rsidRPr="009F1902">
        <w:rPr>
          <w:lang w:val="en-US"/>
        </w:rPr>
        <w:t>find i</w:t>
      </w:r>
      <w:r w:rsidRPr="009F1902">
        <w:rPr>
          <w:lang w:val="en-US"/>
        </w:rPr>
        <w:t>n</w:t>
      </w:r>
      <w:r w:rsidRPr="009F1902">
        <w:rPr>
          <w:lang w:val="en-US"/>
        </w:rPr>
        <w:t>formation on a particular issue, visualizations allow for a better</w:t>
      </w:r>
      <w:r>
        <w:rPr>
          <w:lang w:val="en-US"/>
        </w:rPr>
        <w:t xml:space="preserve"> </w:t>
      </w:r>
      <w:r w:rsidRPr="009F1902">
        <w:rPr>
          <w:lang w:val="en-US"/>
        </w:rPr>
        <w:t>understanding of links)</w:t>
      </w:r>
    </w:p>
    <w:p w14:paraId="0C6A5A69" w14:textId="77777777" w:rsidR="009F1902" w:rsidRDefault="009F1902" w:rsidP="009F1902">
      <w:pPr>
        <w:rPr>
          <w:lang w:val="en-US"/>
        </w:rPr>
      </w:pPr>
      <w:r w:rsidRPr="009F1902">
        <w:rPr>
          <w:lang w:val="en-US"/>
        </w:rPr>
        <w:t>•</w:t>
      </w:r>
      <w:r>
        <w:rPr>
          <w:lang w:val="en-US"/>
        </w:rPr>
        <w:t xml:space="preserve"> </w:t>
      </w:r>
      <w:r w:rsidRPr="009F1902">
        <w:rPr>
          <w:lang w:val="en-US"/>
        </w:rPr>
        <w:t>A venue where experts, activists and advocates who have advanced data skills and</w:t>
      </w:r>
      <w:r>
        <w:rPr>
          <w:lang w:val="en-US"/>
        </w:rPr>
        <w:t xml:space="preserve"> </w:t>
      </w:r>
      <w:r w:rsidRPr="009F1902">
        <w:rPr>
          <w:lang w:val="en-US"/>
        </w:rPr>
        <w:t>specialist knowledge can interact with concerned members of the public</w:t>
      </w:r>
      <w:r>
        <w:rPr>
          <w:lang w:val="en-US"/>
        </w:rPr>
        <w:t xml:space="preserve"> </w:t>
      </w:r>
    </w:p>
    <w:p w14:paraId="671B2BF5" w14:textId="77777777" w:rsidR="009F1902" w:rsidRPr="009F1902" w:rsidRDefault="009F1902" w:rsidP="009F1902">
      <w:pPr>
        <w:rPr>
          <w:lang w:val="en-US"/>
        </w:rPr>
      </w:pPr>
      <w:r w:rsidRPr="009F1902">
        <w:rPr>
          <w:lang w:val="en-US"/>
        </w:rPr>
        <w:t>•</w:t>
      </w:r>
      <w:r>
        <w:rPr>
          <w:lang w:val="en-US"/>
        </w:rPr>
        <w:t xml:space="preserve"> </w:t>
      </w:r>
      <w:r w:rsidRPr="009F1902">
        <w:rPr>
          <w:lang w:val="en-US"/>
        </w:rPr>
        <w:t>Institutional sustainability and long-term access to the documents into the future</w:t>
      </w:r>
    </w:p>
    <w:p w14:paraId="18725097" w14:textId="77777777" w:rsidR="009F1902" w:rsidRPr="009F1902" w:rsidRDefault="009F1902" w:rsidP="009F1902">
      <w:pPr>
        <w:rPr>
          <w:lang w:val="en-US"/>
        </w:rPr>
      </w:pPr>
      <w:r w:rsidRPr="009F1902">
        <w:rPr>
          <w:lang w:val="en-US"/>
        </w:rPr>
        <w:t>•</w:t>
      </w:r>
      <w:r>
        <w:rPr>
          <w:lang w:val="en-US"/>
        </w:rPr>
        <w:t xml:space="preserve"> </w:t>
      </w:r>
      <w:r w:rsidRPr="009F1902">
        <w:rPr>
          <w:lang w:val="en-US"/>
        </w:rPr>
        <w:t>Public ownership over data, which ensures citizens are legally protected and that</w:t>
      </w:r>
      <w:r>
        <w:rPr>
          <w:lang w:val="en-US"/>
        </w:rPr>
        <w:t xml:space="preserve"> </w:t>
      </w:r>
      <w:r w:rsidRPr="009F1902">
        <w:rPr>
          <w:lang w:val="en-US"/>
        </w:rPr>
        <w:t>information can serve the public interest</w:t>
      </w:r>
    </w:p>
    <w:p w14:paraId="748A6A9F" w14:textId="77777777" w:rsidR="009F1902" w:rsidRPr="009F1902" w:rsidRDefault="009F1902" w:rsidP="009F1902">
      <w:pPr>
        <w:rPr>
          <w:lang w:val="en-US"/>
        </w:rPr>
      </w:pPr>
      <w:r w:rsidRPr="009F1902">
        <w:rPr>
          <w:lang w:val="en-US"/>
        </w:rPr>
        <w:t>•</w:t>
      </w:r>
      <w:r>
        <w:rPr>
          <w:lang w:val="en-US"/>
        </w:rPr>
        <w:t xml:space="preserve"> </w:t>
      </w:r>
      <w:r w:rsidRPr="009F1902">
        <w:rPr>
          <w:lang w:val="en-US"/>
        </w:rPr>
        <w:t>Qualified staff skilled in providing access to information, who can facilitate the</w:t>
      </w:r>
      <w:r>
        <w:rPr>
          <w:lang w:val="en-US"/>
        </w:rPr>
        <w:t xml:space="preserve"> </w:t>
      </w:r>
      <w:r w:rsidRPr="009F1902">
        <w:rPr>
          <w:lang w:val="en-US"/>
        </w:rPr>
        <w:t>contextualization and indexing of data, who can provide education, and who</w:t>
      </w:r>
      <w:r>
        <w:rPr>
          <w:lang w:val="en-US"/>
        </w:rPr>
        <w:t xml:space="preserve"> </w:t>
      </w:r>
      <w:r w:rsidRPr="009F1902">
        <w:rPr>
          <w:lang w:val="en-US"/>
        </w:rPr>
        <w:t>can support all different kinds of interaction with the material, for instance</w:t>
      </w:r>
      <w:r>
        <w:rPr>
          <w:lang w:val="en-US"/>
        </w:rPr>
        <w:t xml:space="preserve"> </w:t>
      </w:r>
      <w:r w:rsidRPr="009F1902">
        <w:rPr>
          <w:lang w:val="en-US"/>
        </w:rPr>
        <w:t>scholarly re</w:t>
      </w:r>
      <w:r w:rsidR="0021371F">
        <w:rPr>
          <w:lang w:val="en-US"/>
        </w:rPr>
        <w:t>search</w:t>
      </w:r>
    </w:p>
    <w:p w14:paraId="7D2957AF" w14:textId="77777777" w:rsidR="009F1902" w:rsidRDefault="009F1902" w:rsidP="009F1902">
      <w:pPr>
        <w:rPr>
          <w:lang w:val="en-US"/>
        </w:rPr>
      </w:pPr>
      <w:r w:rsidRPr="009F1902">
        <w:rPr>
          <w:lang w:val="en-US"/>
        </w:rPr>
        <w:t>•</w:t>
      </w:r>
      <w:r>
        <w:rPr>
          <w:lang w:val="en-US"/>
        </w:rPr>
        <w:t xml:space="preserve"> </w:t>
      </w:r>
      <w:r w:rsidRPr="009F1902">
        <w:rPr>
          <w:lang w:val="en-US"/>
        </w:rPr>
        <w:t>A venue for experimentation, collaboration, creativity, possibility and concerted</w:t>
      </w:r>
      <w:r>
        <w:rPr>
          <w:lang w:val="en-US"/>
        </w:rPr>
        <w:t xml:space="preserve"> </w:t>
      </w:r>
      <w:r w:rsidRPr="009F1902">
        <w:rPr>
          <w:lang w:val="en-US"/>
        </w:rPr>
        <w:t>collective action</w:t>
      </w:r>
      <w:r w:rsidR="0021371F">
        <w:rPr>
          <w:lang w:val="en-US"/>
        </w:rPr>
        <w:t>.</w:t>
      </w:r>
      <w:r>
        <w:rPr>
          <w:lang w:val="en-US"/>
        </w:rPr>
        <w:t xml:space="preserve"> </w:t>
      </w:r>
    </w:p>
    <w:p w14:paraId="3615D394" w14:textId="77777777" w:rsidR="009F1902" w:rsidRDefault="009F1902" w:rsidP="009F1902">
      <w:pPr>
        <w:rPr>
          <w:lang w:val="en-US"/>
        </w:rPr>
      </w:pPr>
      <w:r w:rsidRPr="009F1902">
        <w:rPr>
          <w:lang w:val="en-US"/>
        </w:rPr>
        <w:t>Where, other than the library, could migrants come together with hackers, could poor</w:t>
      </w:r>
      <w:r>
        <w:rPr>
          <w:lang w:val="en-US"/>
        </w:rPr>
        <w:t xml:space="preserve"> </w:t>
      </w:r>
      <w:r w:rsidRPr="009F1902">
        <w:rPr>
          <w:lang w:val="en-US"/>
        </w:rPr>
        <w:t>people (who cannot afford computers or internet access) come together with journalists,</w:t>
      </w:r>
      <w:r>
        <w:rPr>
          <w:lang w:val="en-US"/>
        </w:rPr>
        <w:t xml:space="preserve"> </w:t>
      </w:r>
      <w:r w:rsidRPr="009F1902">
        <w:rPr>
          <w:lang w:val="en-US"/>
        </w:rPr>
        <w:t>could researchers come together with students? We envision the library as a unique and</w:t>
      </w:r>
      <w:r>
        <w:rPr>
          <w:lang w:val="en-US"/>
        </w:rPr>
        <w:t xml:space="preserve"> </w:t>
      </w:r>
      <w:r w:rsidRPr="009F1902">
        <w:rPr>
          <w:lang w:val="en-US"/>
        </w:rPr>
        <w:t>vital space where multiple communities and individuals can work together on shared</w:t>
      </w:r>
      <w:r>
        <w:rPr>
          <w:lang w:val="en-US"/>
        </w:rPr>
        <w:t xml:space="preserve"> </w:t>
      </w:r>
      <w:r w:rsidRPr="009F1902">
        <w:rPr>
          <w:lang w:val="en-US"/>
        </w:rPr>
        <w:t>concerns, with the support and facilitation of librarians and ot</w:t>
      </w:r>
      <w:r w:rsidRPr="009F1902">
        <w:rPr>
          <w:lang w:val="en-US"/>
        </w:rPr>
        <w:t>h</w:t>
      </w:r>
      <w:r w:rsidRPr="009F1902">
        <w:rPr>
          <w:lang w:val="en-US"/>
        </w:rPr>
        <w:t>er staff. In any case, such</w:t>
      </w:r>
      <w:r>
        <w:rPr>
          <w:lang w:val="en-US"/>
        </w:rPr>
        <w:t xml:space="preserve"> </w:t>
      </w:r>
      <w:r w:rsidRPr="009F1902">
        <w:rPr>
          <w:lang w:val="en-US"/>
        </w:rPr>
        <w:t>hopes will depend on robust public financial support for public libraries, such that they can</w:t>
      </w:r>
      <w:r>
        <w:rPr>
          <w:lang w:val="en-US"/>
        </w:rPr>
        <w:t xml:space="preserve"> </w:t>
      </w:r>
      <w:r w:rsidRPr="009F1902">
        <w:rPr>
          <w:lang w:val="en-US"/>
        </w:rPr>
        <w:t>become the hubs of citizenship, political e</w:t>
      </w:r>
      <w:r w:rsidRPr="009F1902">
        <w:rPr>
          <w:lang w:val="en-US"/>
        </w:rPr>
        <w:t>n</w:t>
      </w:r>
      <w:r w:rsidRPr="009F1902">
        <w:rPr>
          <w:lang w:val="en-US"/>
        </w:rPr>
        <w:t>gagement and autonomy in our troubled but</w:t>
      </w:r>
      <w:r>
        <w:rPr>
          <w:lang w:val="en-US"/>
        </w:rPr>
        <w:t xml:space="preserve"> </w:t>
      </w:r>
      <w:r w:rsidRPr="009F1902">
        <w:rPr>
          <w:lang w:val="en-US"/>
        </w:rPr>
        <w:t>promising digital age.</w:t>
      </w:r>
    </w:p>
    <w:p w14:paraId="7E62AA1B" w14:textId="77777777" w:rsidR="00916880" w:rsidRPr="00655058" w:rsidRDefault="00916880" w:rsidP="00916880">
      <w:pPr>
        <w:pStyle w:val="berschrift2"/>
        <w:rPr>
          <w:lang w:val="en-US"/>
        </w:rPr>
      </w:pPr>
      <w:r w:rsidRPr="00655058">
        <w:rPr>
          <w:lang w:val="en-US"/>
        </w:rPr>
        <w:t>Security: Theirs and ours</w:t>
      </w:r>
    </w:p>
    <w:p w14:paraId="2A24C9BE" w14:textId="77777777" w:rsidR="00916880" w:rsidRPr="00655058" w:rsidRDefault="00916880" w:rsidP="00916880">
      <w:pPr>
        <w:rPr>
          <w:lang w:val="en-US"/>
        </w:rPr>
      </w:pPr>
    </w:p>
    <w:p w14:paraId="605C4248" w14:textId="77777777" w:rsidR="00916880" w:rsidRPr="00916880" w:rsidRDefault="00916880" w:rsidP="00916880">
      <w:pPr>
        <w:rPr>
          <w:lang w:val="en-US"/>
        </w:rPr>
      </w:pPr>
      <w:r w:rsidRPr="00916880">
        <w:rPr>
          <w:lang w:val="en-US"/>
        </w:rPr>
        <w:t>The issue of safe, secure and legal access to sensitive information is crucial. Both</w:t>
      </w:r>
      <w:r>
        <w:rPr>
          <w:lang w:val="en-US"/>
        </w:rPr>
        <w:t xml:space="preserve"> </w:t>
      </w:r>
      <w:r w:rsidRPr="00916880">
        <w:rPr>
          <w:lang w:val="en-US"/>
        </w:rPr>
        <w:t>librarians and citizens should make full use of their fundamental right of access to</w:t>
      </w:r>
      <w:r>
        <w:rPr>
          <w:lang w:val="en-US"/>
        </w:rPr>
        <w:t xml:space="preserve"> </w:t>
      </w:r>
      <w:r w:rsidRPr="00916880">
        <w:rPr>
          <w:lang w:val="en-US"/>
        </w:rPr>
        <w:t>information without fear of legal sanctions or surveillance. No one should be able to spy on</w:t>
      </w:r>
      <w:r>
        <w:rPr>
          <w:lang w:val="en-US"/>
        </w:rPr>
        <w:t xml:space="preserve"> </w:t>
      </w:r>
      <w:r w:rsidRPr="00916880">
        <w:rPr>
          <w:lang w:val="en-US"/>
        </w:rPr>
        <w:t>them reading the files, which is a risk with the use of online documents. L</w:t>
      </w:r>
      <w:r w:rsidRPr="00916880">
        <w:rPr>
          <w:lang w:val="en-US"/>
        </w:rPr>
        <w:t>i</w:t>
      </w:r>
      <w:r w:rsidRPr="00916880">
        <w:rPr>
          <w:lang w:val="en-US"/>
        </w:rPr>
        <w:lastRenderedPageBreak/>
        <w:t>braries could</w:t>
      </w:r>
      <w:r>
        <w:rPr>
          <w:lang w:val="en-US"/>
        </w:rPr>
        <w:t xml:space="preserve"> </w:t>
      </w:r>
      <w:r w:rsidRPr="00916880">
        <w:rPr>
          <w:lang w:val="en-US"/>
        </w:rPr>
        <w:t>provide for anonymous access to the Snowden files, with little or no traces and strong data</w:t>
      </w:r>
      <w:r>
        <w:rPr>
          <w:lang w:val="en-US"/>
        </w:rPr>
        <w:t xml:space="preserve"> </w:t>
      </w:r>
      <w:r w:rsidRPr="00916880">
        <w:rPr>
          <w:lang w:val="en-US"/>
        </w:rPr>
        <w:t>protection safeguards.</w:t>
      </w:r>
    </w:p>
    <w:p w14:paraId="4E67B034" w14:textId="77777777" w:rsidR="00916880" w:rsidRPr="00916880" w:rsidRDefault="00916880" w:rsidP="00916880">
      <w:pPr>
        <w:rPr>
          <w:lang w:val="en-US"/>
        </w:rPr>
      </w:pPr>
      <w:r w:rsidRPr="00916880">
        <w:rPr>
          <w:lang w:val="en-US"/>
        </w:rPr>
        <w:t>Furthermore, libraries would provide a precedent for handling the type of info</w:t>
      </w:r>
      <w:r w:rsidRPr="00916880">
        <w:rPr>
          <w:lang w:val="en-US"/>
        </w:rPr>
        <w:t>r</w:t>
      </w:r>
      <w:r w:rsidRPr="00916880">
        <w:rPr>
          <w:lang w:val="en-US"/>
        </w:rPr>
        <w:t>mation such</w:t>
      </w:r>
      <w:r>
        <w:rPr>
          <w:lang w:val="en-US"/>
        </w:rPr>
        <w:t xml:space="preserve"> </w:t>
      </w:r>
      <w:r w:rsidRPr="00916880">
        <w:rPr>
          <w:lang w:val="en-US"/>
        </w:rPr>
        <w:t>as Snowden files and allow for testing the participatory approaches to interacting with it</w:t>
      </w:r>
      <w:r>
        <w:rPr>
          <w:lang w:val="en-US"/>
        </w:rPr>
        <w:t xml:space="preserve"> </w:t>
      </w:r>
      <w:r w:rsidRPr="00916880">
        <w:rPr>
          <w:lang w:val="en-US"/>
        </w:rPr>
        <w:t>and preserving it. Thereby, a solid argument could be made for adopting a new model of</w:t>
      </w:r>
      <w:r>
        <w:rPr>
          <w:lang w:val="en-US"/>
        </w:rPr>
        <w:t xml:space="preserve"> </w:t>
      </w:r>
      <w:r w:rsidRPr="00916880">
        <w:rPr>
          <w:lang w:val="en-US"/>
        </w:rPr>
        <w:t>future leaks: not in the hands of one or a few, but in hands of the public proper.</w:t>
      </w:r>
    </w:p>
    <w:p w14:paraId="7ADF91E1" w14:textId="77777777" w:rsidR="00916880" w:rsidRDefault="00916880" w:rsidP="00916880">
      <w:pPr>
        <w:rPr>
          <w:lang w:val="en-US"/>
        </w:rPr>
      </w:pPr>
      <w:r w:rsidRPr="00916880">
        <w:rPr>
          <w:lang w:val="en-US"/>
        </w:rPr>
        <w:t>We see this as an important first step towards a culture of civic autonomy and r</w:t>
      </w:r>
      <w:r w:rsidRPr="00916880">
        <w:rPr>
          <w:lang w:val="en-US"/>
        </w:rPr>
        <w:t>e</w:t>
      </w:r>
      <w:r w:rsidRPr="00916880">
        <w:rPr>
          <w:lang w:val="en-US"/>
        </w:rPr>
        <w:t>sponsible</w:t>
      </w:r>
      <w:r>
        <w:rPr>
          <w:lang w:val="en-US"/>
        </w:rPr>
        <w:t xml:space="preserve"> </w:t>
      </w:r>
      <w:r w:rsidRPr="00916880">
        <w:rPr>
          <w:lang w:val="en-US"/>
        </w:rPr>
        <w:t>open data. What would it take to turn the library into an institution that could handle and</w:t>
      </w:r>
      <w:r>
        <w:rPr>
          <w:lang w:val="en-US"/>
        </w:rPr>
        <w:t xml:space="preserve"> </w:t>
      </w:r>
      <w:r w:rsidRPr="00916880">
        <w:rPr>
          <w:lang w:val="en-US"/>
        </w:rPr>
        <w:t>make accessible a much wider variety of leaked and sensitive d</w:t>
      </w:r>
      <w:r w:rsidRPr="00916880">
        <w:rPr>
          <w:lang w:val="en-US"/>
        </w:rPr>
        <w:t>a</w:t>
      </w:r>
      <w:r w:rsidRPr="00916880">
        <w:rPr>
          <w:lang w:val="en-US"/>
        </w:rPr>
        <w:t>ta? What would it mean</w:t>
      </w:r>
      <w:r>
        <w:rPr>
          <w:lang w:val="en-US"/>
        </w:rPr>
        <w:t xml:space="preserve"> </w:t>
      </w:r>
      <w:r w:rsidRPr="00916880">
        <w:rPr>
          <w:lang w:val="en-US"/>
        </w:rPr>
        <w:t>to see the library as the hub for a democratic “civic intell</w:t>
      </w:r>
      <w:r w:rsidRPr="00916880">
        <w:rPr>
          <w:lang w:val="en-US"/>
        </w:rPr>
        <w:t>i</w:t>
      </w:r>
      <w:r w:rsidRPr="00916880">
        <w:rPr>
          <w:lang w:val="en-US"/>
        </w:rPr>
        <w:t>gence” movement that puts both</w:t>
      </w:r>
      <w:r>
        <w:rPr>
          <w:lang w:val="en-US"/>
        </w:rPr>
        <w:t xml:space="preserve"> </w:t>
      </w:r>
      <w:r w:rsidRPr="00916880">
        <w:rPr>
          <w:lang w:val="en-US"/>
        </w:rPr>
        <w:t>“big data” and tools of mining and engaging with it in the hands of the public? A public in</w:t>
      </w:r>
      <w:r>
        <w:rPr>
          <w:lang w:val="en-US"/>
        </w:rPr>
        <w:t xml:space="preserve"> </w:t>
      </w:r>
      <w:r w:rsidRPr="00916880">
        <w:rPr>
          <w:lang w:val="en-US"/>
        </w:rPr>
        <w:t>power, not in peril.</w:t>
      </w:r>
    </w:p>
    <w:p w14:paraId="6DEC6084" w14:textId="77777777" w:rsidR="00916880" w:rsidRDefault="00916880" w:rsidP="00916880">
      <w:pPr>
        <w:pStyle w:val="berschrift2"/>
        <w:rPr>
          <w:lang w:val="en-US"/>
        </w:rPr>
      </w:pPr>
      <w:r w:rsidRPr="00916880">
        <w:rPr>
          <w:lang w:val="en-US"/>
        </w:rPr>
        <w:t>PART TWO: WHAT DO WE WANT TO DO?</w:t>
      </w:r>
    </w:p>
    <w:p w14:paraId="203FAADB" w14:textId="77777777" w:rsidR="00916880" w:rsidRDefault="00C87501" w:rsidP="00916880">
      <w:pPr>
        <w:rPr>
          <w:lang w:val="en-US"/>
        </w:rPr>
      </w:pPr>
      <w:r>
        <w:rPr>
          <w:lang w:val="en-US"/>
        </w:rPr>
        <w:br/>
      </w:r>
      <w:r w:rsidR="00916880" w:rsidRPr="00916880">
        <w:rPr>
          <w:lang w:val="en-US"/>
        </w:rPr>
        <w:t>How can we best integrate the Snowden Files into the library to achieve the goals we have</w:t>
      </w:r>
      <w:r w:rsidR="00916880">
        <w:rPr>
          <w:lang w:val="en-US"/>
        </w:rPr>
        <w:t xml:space="preserve"> </w:t>
      </w:r>
      <w:r w:rsidR="00916880" w:rsidRPr="00916880">
        <w:rPr>
          <w:lang w:val="en-US"/>
        </w:rPr>
        <w:t>outlined here? Our answer may seem counter-intuitive in this digital age of immaterial data</w:t>
      </w:r>
      <w:r w:rsidR="00916880">
        <w:rPr>
          <w:lang w:val="en-US"/>
        </w:rPr>
        <w:t xml:space="preserve"> </w:t>
      </w:r>
      <w:r w:rsidR="00916880" w:rsidRPr="00916880">
        <w:rPr>
          <w:lang w:val="en-US"/>
        </w:rPr>
        <w:t>and online communications: we want to publish a book!</w:t>
      </w:r>
    </w:p>
    <w:p w14:paraId="458A539F" w14:textId="77777777" w:rsidR="00916880" w:rsidRDefault="00916880" w:rsidP="00916880">
      <w:pPr>
        <w:rPr>
          <w:lang w:val="en-US"/>
        </w:rPr>
      </w:pPr>
      <w:r w:rsidRPr="00916880">
        <w:rPr>
          <w:lang w:val="en-US"/>
        </w:rPr>
        <w:t>We intend to publish, in multiple volumes, the already-released Snowden Files, and we</w:t>
      </w:r>
      <w:r>
        <w:rPr>
          <w:lang w:val="en-US"/>
        </w:rPr>
        <w:t xml:space="preserve"> </w:t>
      </w:r>
      <w:r w:rsidRPr="00916880">
        <w:rPr>
          <w:lang w:val="en-US"/>
        </w:rPr>
        <w:t>are asking libraries to purchase a copy. We see this book not only as an oppo</w:t>
      </w:r>
      <w:r w:rsidRPr="00916880">
        <w:rPr>
          <w:lang w:val="en-US"/>
        </w:rPr>
        <w:t>r</w:t>
      </w:r>
      <w:r w:rsidRPr="00916880">
        <w:rPr>
          <w:lang w:val="en-US"/>
        </w:rPr>
        <w:t>tunity to</w:t>
      </w:r>
      <w:r>
        <w:rPr>
          <w:lang w:val="en-US"/>
        </w:rPr>
        <w:t xml:space="preserve"> </w:t>
      </w:r>
      <w:r w:rsidRPr="00916880">
        <w:rPr>
          <w:lang w:val="en-US"/>
        </w:rPr>
        <w:t>maintain the documents for posterity; we also want the physical books themselves to</w:t>
      </w:r>
      <w:r>
        <w:rPr>
          <w:lang w:val="en-US"/>
        </w:rPr>
        <w:t xml:space="preserve"> </w:t>
      </w:r>
      <w:r w:rsidRPr="00916880">
        <w:rPr>
          <w:lang w:val="en-US"/>
        </w:rPr>
        <w:t>catalyze community dialogue, debate and activism.</w:t>
      </w:r>
    </w:p>
    <w:p w14:paraId="66B6E036" w14:textId="77777777" w:rsidR="00916880" w:rsidRPr="00916880" w:rsidRDefault="00916880" w:rsidP="00916880">
      <w:pPr>
        <w:rPr>
          <w:lang w:val="en-US"/>
        </w:rPr>
      </w:pPr>
      <w:r w:rsidRPr="00916880">
        <w:rPr>
          <w:lang w:val="en-US"/>
        </w:rPr>
        <w:t>We understand ourselves both as creating a useful and important artifact and a</w:t>
      </w:r>
      <w:r w:rsidRPr="00916880">
        <w:rPr>
          <w:lang w:val="en-US"/>
        </w:rPr>
        <w:t>r</w:t>
      </w:r>
      <w:r w:rsidRPr="00916880">
        <w:rPr>
          <w:lang w:val="en-US"/>
        </w:rPr>
        <w:t>chive, but</w:t>
      </w:r>
      <w:r>
        <w:rPr>
          <w:lang w:val="en-US"/>
        </w:rPr>
        <w:t xml:space="preserve"> </w:t>
      </w:r>
      <w:r w:rsidRPr="00916880">
        <w:rPr>
          <w:lang w:val="en-US"/>
        </w:rPr>
        <w:t>also as making an important intervention in the cultural and political cl</w:t>
      </w:r>
      <w:r w:rsidRPr="00916880">
        <w:rPr>
          <w:lang w:val="en-US"/>
        </w:rPr>
        <w:t>i</w:t>
      </w:r>
      <w:r w:rsidRPr="00916880">
        <w:rPr>
          <w:lang w:val="en-US"/>
        </w:rPr>
        <w:t>mate of our times.</w:t>
      </w:r>
    </w:p>
    <w:p w14:paraId="10C47593" w14:textId="77777777" w:rsidR="00916880" w:rsidRPr="00916880" w:rsidRDefault="00916880" w:rsidP="00916880">
      <w:pPr>
        <w:rPr>
          <w:lang w:val="en-US"/>
        </w:rPr>
      </w:pPr>
      <w:r w:rsidRPr="00916880">
        <w:rPr>
          <w:lang w:val="en-US"/>
        </w:rPr>
        <w:t>Why a physical book? There are a few reasons:</w:t>
      </w:r>
    </w:p>
    <w:p w14:paraId="5BDF48D7" w14:textId="2E28886C" w:rsidR="00916880" w:rsidRDefault="00916880" w:rsidP="00916880">
      <w:pPr>
        <w:pStyle w:val="Listenabsatz"/>
        <w:numPr>
          <w:ilvl w:val="0"/>
          <w:numId w:val="2"/>
        </w:numPr>
        <w:rPr>
          <w:lang w:val="en-US"/>
        </w:rPr>
      </w:pPr>
      <w:r w:rsidRPr="00916880">
        <w:rPr>
          <w:lang w:val="en-US"/>
        </w:rPr>
        <w:t xml:space="preserve">It allows members of the public and researchers to safely, securely, privately and anonymously access the </w:t>
      </w:r>
      <w:r w:rsidR="00883411">
        <w:rPr>
          <w:lang w:val="en-US"/>
        </w:rPr>
        <w:t>f</w:t>
      </w:r>
      <w:r w:rsidRPr="00916880">
        <w:rPr>
          <w:lang w:val="en-US"/>
        </w:rPr>
        <w:t>iles in the library without fear of surveillance.</w:t>
      </w:r>
      <w:r>
        <w:rPr>
          <w:lang w:val="en-US"/>
        </w:rPr>
        <w:br/>
      </w:r>
    </w:p>
    <w:p w14:paraId="1FFA420A" w14:textId="77777777" w:rsidR="00916880" w:rsidRDefault="00916880" w:rsidP="00916880">
      <w:pPr>
        <w:pStyle w:val="Listenabsatz"/>
        <w:numPr>
          <w:ilvl w:val="0"/>
          <w:numId w:val="2"/>
        </w:numPr>
        <w:rPr>
          <w:lang w:val="en-US"/>
        </w:rPr>
      </w:pPr>
      <w:r w:rsidRPr="00916880">
        <w:rPr>
          <w:lang w:val="en-US"/>
        </w:rPr>
        <w:t>It will allow current and future researchers and users to cite and reference the Snowden Files with more certainty than online sources provide.</w:t>
      </w:r>
      <w:r>
        <w:rPr>
          <w:lang w:val="en-US"/>
        </w:rPr>
        <w:br/>
      </w:r>
    </w:p>
    <w:p w14:paraId="5EC43C9E" w14:textId="77777777" w:rsidR="00916880" w:rsidRDefault="00916880" w:rsidP="00916880">
      <w:pPr>
        <w:pStyle w:val="Listenabsatz"/>
        <w:numPr>
          <w:ilvl w:val="0"/>
          <w:numId w:val="2"/>
        </w:numPr>
        <w:rPr>
          <w:lang w:val="en-US"/>
        </w:rPr>
      </w:pPr>
      <w:r w:rsidRPr="00916880">
        <w:rPr>
          <w:lang w:val="en-US"/>
        </w:rPr>
        <w:t>Many libraries are obligated to purchase new books, securing a wide distrib</w:t>
      </w:r>
      <w:r w:rsidRPr="00916880">
        <w:rPr>
          <w:lang w:val="en-US"/>
        </w:rPr>
        <w:t>u</w:t>
      </w:r>
      <w:r w:rsidRPr="00916880">
        <w:rPr>
          <w:lang w:val="en-US"/>
        </w:rPr>
        <w:t>tion.</w:t>
      </w:r>
      <w:r>
        <w:rPr>
          <w:lang w:val="en-US"/>
        </w:rPr>
        <w:br/>
      </w:r>
    </w:p>
    <w:p w14:paraId="29566213" w14:textId="64065054" w:rsidR="00916880" w:rsidRDefault="00916880" w:rsidP="00916880">
      <w:pPr>
        <w:pStyle w:val="Listenabsatz"/>
        <w:numPr>
          <w:ilvl w:val="0"/>
          <w:numId w:val="2"/>
        </w:numPr>
        <w:rPr>
          <w:lang w:val="en-US"/>
        </w:rPr>
      </w:pPr>
      <w:r w:rsidRPr="00916880">
        <w:rPr>
          <w:lang w:val="en-US"/>
        </w:rPr>
        <w:t xml:space="preserve">It will secure the </w:t>
      </w:r>
      <w:r w:rsidR="00883411">
        <w:rPr>
          <w:lang w:val="en-US"/>
        </w:rPr>
        <w:t>f</w:t>
      </w:r>
      <w:r w:rsidRPr="00916880">
        <w:rPr>
          <w:lang w:val="en-US"/>
        </w:rPr>
        <w:t>iles as a physical record for future generations.</w:t>
      </w:r>
      <w:r>
        <w:rPr>
          <w:lang w:val="en-US"/>
        </w:rPr>
        <w:br/>
      </w:r>
    </w:p>
    <w:p w14:paraId="71FD4339" w14:textId="77777777" w:rsidR="00916880" w:rsidRDefault="00916880" w:rsidP="00916880">
      <w:pPr>
        <w:pStyle w:val="Listenabsatz"/>
        <w:numPr>
          <w:ilvl w:val="0"/>
          <w:numId w:val="2"/>
        </w:numPr>
        <w:rPr>
          <w:lang w:val="en-US"/>
        </w:rPr>
      </w:pPr>
      <w:r w:rsidRPr="00916880">
        <w:rPr>
          <w:lang w:val="en-US"/>
        </w:rPr>
        <w:t>Having multiple copies of the book distributed to thousands of libraries pr</w:t>
      </w:r>
      <w:r w:rsidRPr="00916880">
        <w:rPr>
          <w:lang w:val="en-US"/>
        </w:rPr>
        <w:t>o</w:t>
      </w:r>
      <w:r w:rsidRPr="00916880">
        <w:rPr>
          <w:lang w:val="en-US"/>
        </w:rPr>
        <w:t>vides security against efforts by security services or others to destroy, ta</w:t>
      </w:r>
      <w:r w:rsidRPr="00916880">
        <w:rPr>
          <w:lang w:val="en-US"/>
        </w:rPr>
        <w:t>m</w:t>
      </w:r>
      <w:r w:rsidRPr="00916880">
        <w:rPr>
          <w:lang w:val="en-US"/>
        </w:rPr>
        <w:t xml:space="preserve">per with or compromise the authenticity of the Snowden Files. </w:t>
      </w:r>
      <w:r>
        <w:rPr>
          <w:lang w:val="en-US"/>
        </w:rPr>
        <w:br/>
      </w:r>
    </w:p>
    <w:p w14:paraId="1C08D71F" w14:textId="61449016" w:rsidR="00916880" w:rsidRDefault="00916880" w:rsidP="00916880">
      <w:pPr>
        <w:pStyle w:val="Listenabsatz"/>
        <w:numPr>
          <w:ilvl w:val="0"/>
          <w:numId w:val="2"/>
        </w:numPr>
        <w:rPr>
          <w:lang w:val="en-US"/>
        </w:rPr>
      </w:pPr>
      <w:r w:rsidRPr="00916880">
        <w:rPr>
          <w:lang w:val="en-US"/>
        </w:rPr>
        <w:t xml:space="preserve">It will allow wider access to the files, which, while they can be found online, are currently scattered </w:t>
      </w:r>
      <w:r w:rsidR="00883411" w:rsidRPr="00916880">
        <w:rPr>
          <w:lang w:val="en-US"/>
        </w:rPr>
        <w:t>across</w:t>
      </w:r>
      <w:r w:rsidRPr="00916880">
        <w:rPr>
          <w:lang w:val="en-US"/>
        </w:rPr>
        <w:t xml:space="preserve"> multiple websites and sometimes difficult to access.</w:t>
      </w:r>
      <w:r>
        <w:rPr>
          <w:lang w:val="en-US"/>
        </w:rPr>
        <w:br/>
      </w:r>
    </w:p>
    <w:p w14:paraId="1A318C04" w14:textId="77777777" w:rsidR="00916880" w:rsidRDefault="00916880" w:rsidP="00916880">
      <w:pPr>
        <w:pStyle w:val="Listenabsatz"/>
        <w:numPr>
          <w:ilvl w:val="0"/>
          <w:numId w:val="2"/>
        </w:numPr>
        <w:rPr>
          <w:lang w:val="en-US"/>
        </w:rPr>
      </w:pPr>
      <w:r w:rsidRPr="00916880">
        <w:rPr>
          <w:lang w:val="en-US"/>
        </w:rPr>
        <w:t>A comprehensive map of keywords and themes in the book to make the do</w:t>
      </w:r>
      <w:r w:rsidRPr="00916880">
        <w:rPr>
          <w:lang w:val="en-US"/>
        </w:rPr>
        <w:t>c</w:t>
      </w:r>
      <w:r w:rsidRPr="00916880">
        <w:rPr>
          <w:lang w:val="en-US"/>
        </w:rPr>
        <w:t>ument navigable.</w:t>
      </w:r>
    </w:p>
    <w:p w14:paraId="79D5416D" w14:textId="77777777" w:rsidR="00916880" w:rsidRDefault="00916880" w:rsidP="00916880">
      <w:pPr>
        <w:pStyle w:val="Listenabsatz"/>
        <w:rPr>
          <w:lang w:val="en-US"/>
        </w:rPr>
      </w:pPr>
    </w:p>
    <w:p w14:paraId="053BF9D9" w14:textId="77777777" w:rsidR="00916880" w:rsidRDefault="00916880" w:rsidP="00916880">
      <w:pPr>
        <w:pStyle w:val="Listenabsatz"/>
        <w:numPr>
          <w:ilvl w:val="0"/>
          <w:numId w:val="2"/>
        </w:numPr>
        <w:rPr>
          <w:lang w:val="en-US"/>
        </w:rPr>
      </w:pPr>
      <w:r w:rsidRPr="00916880">
        <w:rPr>
          <w:lang w:val="en-US"/>
        </w:rPr>
        <w:lastRenderedPageBreak/>
        <w:t>The book format will allow for additional contextual, editorial and expository information to be published alongside the Files, rendering them more acce</w:t>
      </w:r>
      <w:r w:rsidRPr="00916880">
        <w:rPr>
          <w:lang w:val="en-US"/>
        </w:rPr>
        <w:t>s</w:t>
      </w:r>
      <w:r w:rsidRPr="00916880">
        <w:rPr>
          <w:lang w:val="en-US"/>
        </w:rPr>
        <w:t>sible to non-specialists.</w:t>
      </w:r>
    </w:p>
    <w:p w14:paraId="68ECA810" w14:textId="77777777" w:rsidR="00916880" w:rsidRPr="00916880" w:rsidRDefault="00916880" w:rsidP="00916880">
      <w:pPr>
        <w:pStyle w:val="Listenabsatz"/>
        <w:rPr>
          <w:lang w:val="en-US"/>
        </w:rPr>
      </w:pPr>
    </w:p>
    <w:p w14:paraId="59F84A6C" w14:textId="77777777" w:rsidR="00916880" w:rsidRDefault="00916880" w:rsidP="00916880">
      <w:pPr>
        <w:pStyle w:val="Listenabsatz"/>
        <w:numPr>
          <w:ilvl w:val="0"/>
          <w:numId w:val="2"/>
        </w:numPr>
        <w:rPr>
          <w:lang w:val="en-US"/>
        </w:rPr>
      </w:pPr>
      <w:r w:rsidRPr="00916880">
        <w:rPr>
          <w:lang w:val="en-US"/>
        </w:rPr>
        <w:t xml:space="preserve">The Snowden Files are a crucial part of the World Heritage of Contemporary Documentation. As such, we see them as worthy of being </w:t>
      </w:r>
      <w:proofErr w:type="spellStart"/>
      <w:r w:rsidRPr="00916880">
        <w:rPr>
          <w:lang w:val="en-US"/>
        </w:rPr>
        <w:t>honoured</w:t>
      </w:r>
      <w:proofErr w:type="spellEnd"/>
      <w:r w:rsidRPr="00916880">
        <w:rPr>
          <w:lang w:val="en-US"/>
        </w:rPr>
        <w:t xml:space="preserve"> in a physical document.</w:t>
      </w:r>
    </w:p>
    <w:p w14:paraId="254BFE8F" w14:textId="77777777" w:rsidR="00916880" w:rsidRPr="00916880" w:rsidRDefault="00916880" w:rsidP="00916880">
      <w:pPr>
        <w:pStyle w:val="Listenabsatz"/>
        <w:rPr>
          <w:lang w:val="en-US"/>
        </w:rPr>
      </w:pPr>
    </w:p>
    <w:p w14:paraId="6F7167F2" w14:textId="77777777" w:rsidR="00916880" w:rsidRDefault="00916880" w:rsidP="00916880">
      <w:pPr>
        <w:pStyle w:val="Listenabsatz"/>
        <w:numPr>
          <w:ilvl w:val="0"/>
          <w:numId w:val="2"/>
        </w:numPr>
        <w:rPr>
          <w:lang w:val="en-US"/>
        </w:rPr>
      </w:pPr>
      <w:r w:rsidRPr="00916880">
        <w:rPr>
          <w:lang w:val="en-US"/>
        </w:rPr>
        <w:t>Though we live in a digital culture, we also recognize that books have long been a key medium of social debate and an artifact around which people gather.</w:t>
      </w:r>
      <w:r>
        <w:rPr>
          <w:lang w:val="en-US"/>
        </w:rPr>
        <w:t xml:space="preserve"> </w:t>
      </w:r>
    </w:p>
    <w:p w14:paraId="6CADB15D" w14:textId="77777777" w:rsidR="00916880" w:rsidRPr="00916880" w:rsidRDefault="00916880" w:rsidP="00916880">
      <w:pPr>
        <w:pStyle w:val="Listenabsatz"/>
        <w:rPr>
          <w:lang w:val="en-US"/>
        </w:rPr>
      </w:pPr>
    </w:p>
    <w:p w14:paraId="5E7A1FC4" w14:textId="77777777" w:rsidR="00916880" w:rsidRDefault="00916880" w:rsidP="00916880">
      <w:pPr>
        <w:pStyle w:val="Listenabsatz"/>
        <w:numPr>
          <w:ilvl w:val="0"/>
          <w:numId w:val="2"/>
        </w:numPr>
        <w:rPr>
          <w:lang w:val="en-US"/>
        </w:rPr>
      </w:pPr>
      <w:r w:rsidRPr="00916880">
        <w:rPr>
          <w:lang w:val="en-US"/>
        </w:rPr>
        <w:t>The book does not replace the online life of the Snowden Files, it augments</w:t>
      </w:r>
      <w:r>
        <w:rPr>
          <w:lang w:val="en-US"/>
        </w:rPr>
        <w:t xml:space="preserve"> </w:t>
      </w:r>
      <w:r w:rsidRPr="00916880">
        <w:rPr>
          <w:lang w:val="en-US"/>
        </w:rPr>
        <w:t>and compliments it.</w:t>
      </w:r>
    </w:p>
    <w:p w14:paraId="0E217A19" w14:textId="77777777" w:rsidR="00916880" w:rsidRPr="00916880" w:rsidRDefault="00916880" w:rsidP="00916880">
      <w:pPr>
        <w:pStyle w:val="Listenabsatz"/>
        <w:rPr>
          <w:lang w:val="en-US"/>
        </w:rPr>
      </w:pPr>
    </w:p>
    <w:p w14:paraId="3555C708" w14:textId="77777777" w:rsidR="00916880" w:rsidRDefault="00916880" w:rsidP="00916880">
      <w:pPr>
        <w:rPr>
          <w:lang w:val="en-US"/>
        </w:rPr>
      </w:pPr>
      <w:r w:rsidRPr="00916880">
        <w:rPr>
          <w:lang w:val="en-US"/>
        </w:rPr>
        <w:t>But we see the publication and distribution of the book as only the first step. We have</w:t>
      </w:r>
      <w:r>
        <w:rPr>
          <w:lang w:val="en-US"/>
        </w:rPr>
        <w:t xml:space="preserve"> </w:t>
      </w:r>
      <w:r w:rsidRPr="00916880">
        <w:rPr>
          <w:lang w:val="en-US"/>
        </w:rPr>
        <w:t>envisioned this book also as a catalyst or a material that librarians and other stakeholders</w:t>
      </w:r>
      <w:r>
        <w:rPr>
          <w:lang w:val="en-US"/>
        </w:rPr>
        <w:t xml:space="preserve"> </w:t>
      </w:r>
      <w:r w:rsidRPr="00916880">
        <w:rPr>
          <w:lang w:val="en-US"/>
        </w:rPr>
        <w:t>can use to bring people together to debate, discuss and act on these key issues. As we</w:t>
      </w:r>
      <w:r>
        <w:rPr>
          <w:lang w:val="en-US"/>
        </w:rPr>
        <w:t xml:space="preserve"> </w:t>
      </w:r>
      <w:r w:rsidRPr="00916880">
        <w:rPr>
          <w:lang w:val="en-US"/>
        </w:rPr>
        <w:t>move forward with publication, we will also be developing and suggesting a range of</w:t>
      </w:r>
      <w:r>
        <w:rPr>
          <w:lang w:val="en-US"/>
        </w:rPr>
        <w:t xml:space="preserve"> </w:t>
      </w:r>
      <w:r w:rsidRPr="00916880">
        <w:rPr>
          <w:lang w:val="en-US"/>
        </w:rPr>
        <w:t>activities and uses.</w:t>
      </w:r>
    </w:p>
    <w:p w14:paraId="36C14F5B" w14:textId="77777777" w:rsidR="00916880" w:rsidRPr="00916880" w:rsidRDefault="00916880" w:rsidP="00916880">
      <w:pPr>
        <w:rPr>
          <w:lang w:val="en-US"/>
        </w:rPr>
      </w:pPr>
      <w:r w:rsidRPr="00916880">
        <w:rPr>
          <w:lang w:val="en-US"/>
        </w:rPr>
        <w:t>These might include</w:t>
      </w:r>
    </w:p>
    <w:p w14:paraId="310E1A8B" w14:textId="1E589993" w:rsidR="00916880" w:rsidRDefault="00916880" w:rsidP="00916880">
      <w:pPr>
        <w:pStyle w:val="Listenabsatz"/>
        <w:numPr>
          <w:ilvl w:val="0"/>
          <w:numId w:val="3"/>
        </w:numPr>
        <w:rPr>
          <w:lang w:val="en-US"/>
        </w:rPr>
      </w:pPr>
      <w:r w:rsidRPr="00916880">
        <w:rPr>
          <w:lang w:val="en-US"/>
        </w:rPr>
        <w:t>The publication of a regular (e</w:t>
      </w:r>
      <w:r w:rsidR="00883411">
        <w:rPr>
          <w:lang w:val="en-US"/>
        </w:rPr>
        <w:t>.</w:t>
      </w:r>
      <w:r w:rsidRPr="00916880">
        <w:rPr>
          <w:lang w:val="en-US"/>
        </w:rPr>
        <w:t>g. quarterly, biannually) complimentary per</w:t>
      </w:r>
      <w:r w:rsidRPr="00916880">
        <w:rPr>
          <w:lang w:val="en-US"/>
        </w:rPr>
        <w:t>i</w:t>
      </w:r>
      <w:r w:rsidRPr="00916880">
        <w:rPr>
          <w:lang w:val="en-US"/>
        </w:rPr>
        <w:t xml:space="preserve">odical which would provide analysis, updates and supplementary material to </w:t>
      </w:r>
      <w:r w:rsidR="00883411" w:rsidRPr="00916880">
        <w:rPr>
          <w:lang w:val="en-US"/>
        </w:rPr>
        <w:t>elucidate</w:t>
      </w:r>
      <w:r w:rsidRPr="00916880">
        <w:rPr>
          <w:lang w:val="en-US"/>
        </w:rPr>
        <w:t xml:space="preserve"> and animate various aspects of the Snowden Files</w:t>
      </w:r>
      <w:r>
        <w:rPr>
          <w:lang w:val="en-US"/>
        </w:rPr>
        <w:t>,</w:t>
      </w:r>
      <w:r>
        <w:rPr>
          <w:lang w:val="en-US"/>
        </w:rPr>
        <w:br/>
      </w:r>
    </w:p>
    <w:p w14:paraId="051D2117" w14:textId="4808605D" w:rsidR="00916880" w:rsidRDefault="00916880" w:rsidP="00916880">
      <w:pPr>
        <w:pStyle w:val="Listenabsatz"/>
        <w:numPr>
          <w:ilvl w:val="0"/>
          <w:numId w:val="3"/>
        </w:numPr>
        <w:rPr>
          <w:lang w:val="en-US"/>
        </w:rPr>
      </w:pPr>
      <w:r w:rsidRPr="00916880">
        <w:rPr>
          <w:lang w:val="en-US"/>
        </w:rPr>
        <w:t xml:space="preserve">A digital platform (or multiple digital platforms) to allow readers/users to share ideas, concerns, analysis, interpretations and disagreements </w:t>
      </w:r>
      <w:r w:rsidR="00883411">
        <w:rPr>
          <w:lang w:val="en-US"/>
        </w:rPr>
        <w:t>–</w:t>
      </w:r>
      <w:r w:rsidRPr="00916880">
        <w:rPr>
          <w:lang w:val="en-US"/>
        </w:rPr>
        <w:t>platforms that would allow users to communicate "in the margins" of the text and thereby connect their local issues to global problems</w:t>
      </w:r>
      <w:r>
        <w:rPr>
          <w:lang w:val="en-US"/>
        </w:rPr>
        <w:t>,</w:t>
      </w:r>
      <w:r>
        <w:rPr>
          <w:lang w:val="en-US"/>
        </w:rPr>
        <w:br/>
      </w:r>
    </w:p>
    <w:p w14:paraId="498B139F" w14:textId="77777777" w:rsidR="00916880" w:rsidRDefault="00916880" w:rsidP="00916880">
      <w:pPr>
        <w:pStyle w:val="Listenabsatz"/>
        <w:numPr>
          <w:ilvl w:val="0"/>
          <w:numId w:val="3"/>
        </w:numPr>
        <w:rPr>
          <w:lang w:val="en-US"/>
        </w:rPr>
      </w:pPr>
      <w:r w:rsidRPr="00916880">
        <w:rPr>
          <w:lang w:val="en-US"/>
        </w:rPr>
        <w:t>Materials so that citizens can form reading groups or study circles, and also to connect those groups locally, nationally and internationally</w:t>
      </w:r>
      <w:r>
        <w:rPr>
          <w:lang w:val="en-US"/>
        </w:rPr>
        <w:t>,</w:t>
      </w:r>
      <w:r w:rsidRPr="00916880">
        <w:rPr>
          <w:lang w:val="en-US"/>
        </w:rPr>
        <w:t xml:space="preserve"> </w:t>
      </w:r>
      <w:r>
        <w:rPr>
          <w:lang w:val="en-US"/>
        </w:rPr>
        <w:br/>
      </w:r>
    </w:p>
    <w:p w14:paraId="777C914D" w14:textId="04659FF6" w:rsidR="00916880" w:rsidRDefault="00916880" w:rsidP="00916880">
      <w:pPr>
        <w:pStyle w:val="Listenabsatz"/>
        <w:numPr>
          <w:ilvl w:val="0"/>
          <w:numId w:val="3"/>
        </w:numPr>
        <w:rPr>
          <w:lang w:val="en-US"/>
        </w:rPr>
      </w:pPr>
      <w:r w:rsidRPr="00916880">
        <w:rPr>
          <w:lang w:val="en-US"/>
        </w:rPr>
        <w:t>Invitations to create hackathons and public meetings to help index, interpret and</w:t>
      </w:r>
      <w:r>
        <w:rPr>
          <w:lang w:val="en-US"/>
        </w:rPr>
        <w:t xml:space="preserve"> </w:t>
      </w:r>
      <w:r w:rsidRPr="00916880">
        <w:rPr>
          <w:lang w:val="en-US"/>
        </w:rPr>
        <w:t>respond to the leaks.</w:t>
      </w:r>
    </w:p>
    <w:p w14:paraId="0D26B8C1" w14:textId="49B6617B" w:rsidR="00916880" w:rsidRPr="00916880" w:rsidRDefault="00916880" w:rsidP="00916880">
      <w:pPr>
        <w:rPr>
          <w:lang w:val="en-US"/>
        </w:rPr>
      </w:pPr>
      <w:r w:rsidRPr="00916880">
        <w:rPr>
          <w:lang w:val="en-US"/>
        </w:rPr>
        <w:t>In short, we see the book and the library as a means to bring the digital world down to the</w:t>
      </w:r>
      <w:r>
        <w:rPr>
          <w:lang w:val="en-US"/>
        </w:rPr>
        <w:t xml:space="preserve"> </w:t>
      </w:r>
      <w:r w:rsidRPr="00916880">
        <w:rPr>
          <w:lang w:val="en-US"/>
        </w:rPr>
        <w:t>local level, to demystify and democratize complex but important info</w:t>
      </w:r>
      <w:r w:rsidRPr="00916880">
        <w:rPr>
          <w:lang w:val="en-US"/>
        </w:rPr>
        <w:t>r</w:t>
      </w:r>
      <w:r w:rsidRPr="00916880">
        <w:rPr>
          <w:lang w:val="en-US"/>
        </w:rPr>
        <w:t>mation, and to</w:t>
      </w:r>
      <w:r>
        <w:rPr>
          <w:lang w:val="en-US"/>
        </w:rPr>
        <w:t xml:space="preserve"> </w:t>
      </w:r>
      <w:r w:rsidRPr="00916880">
        <w:rPr>
          <w:lang w:val="en-US"/>
        </w:rPr>
        <w:t>transform the Snowden Files into the</w:t>
      </w:r>
      <w:r>
        <w:rPr>
          <w:lang w:val="en-US"/>
        </w:rPr>
        <w:t xml:space="preserve"> </w:t>
      </w:r>
      <w:r w:rsidRPr="00916880">
        <w:rPr>
          <w:lang w:val="en-US"/>
        </w:rPr>
        <w:t>Snowden Commons.</w:t>
      </w:r>
      <w:r w:rsidR="004E0280">
        <w:rPr>
          <w:lang w:val="en-US"/>
        </w:rPr>
        <w:t xml:space="preserve"> </w:t>
      </w:r>
      <w:r w:rsidRPr="00916880">
        <w:rPr>
          <w:lang w:val="en-US"/>
        </w:rPr>
        <w:t>"Co</w:t>
      </w:r>
      <w:r w:rsidRPr="00916880">
        <w:rPr>
          <w:lang w:val="en-US"/>
        </w:rPr>
        <w:t>m</w:t>
      </w:r>
      <w:r w:rsidRPr="00916880">
        <w:rPr>
          <w:lang w:val="en-US"/>
        </w:rPr>
        <w:t>mons" are resources</w:t>
      </w:r>
      <w:r w:rsidR="004E0280">
        <w:rPr>
          <w:lang w:val="en-US"/>
        </w:rPr>
        <w:t xml:space="preserve"> </w:t>
      </w:r>
      <w:r w:rsidRPr="00916880">
        <w:rPr>
          <w:lang w:val="en-US"/>
        </w:rPr>
        <w:t>shared by communities and which in turn help those comm</w:t>
      </w:r>
      <w:r w:rsidRPr="00916880">
        <w:rPr>
          <w:lang w:val="en-US"/>
        </w:rPr>
        <w:t>u</w:t>
      </w:r>
      <w:r w:rsidRPr="00916880">
        <w:rPr>
          <w:lang w:val="en-US"/>
        </w:rPr>
        <w:t>nities sustain themselves;</w:t>
      </w:r>
      <w:r w:rsidR="004E0280">
        <w:rPr>
          <w:lang w:val="en-US"/>
        </w:rPr>
        <w:t xml:space="preserve"> </w:t>
      </w:r>
      <w:r w:rsidRPr="00916880">
        <w:rPr>
          <w:lang w:val="en-US"/>
        </w:rPr>
        <w:t>think of a river which provides food and water for a vi</w:t>
      </w:r>
      <w:r w:rsidRPr="00916880">
        <w:rPr>
          <w:lang w:val="en-US"/>
        </w:rPr>
        <w:t>l</w:t>
      </w:r>
      <w:r w:rsidRPr="00916880">
        <w:rPr>
          <w:lang w:val="en-US"/>
        </w:rPr>
        <w:t>lage, but that the village also cares</w:t>
      </w:r>
      <w:r w:rsidR="004E0280">
        <w:rPr>
          <w:lang w:val="en-US"/>
        </w:rPr>
        <w:t xml:space="preserve"> </w:t>
      </w:r>
      <w:r w:rsidRPr="00916880">
        <w:rPr>
          <w:lang w:val="en-US"/>
        </w:rPr>
        <w:t>for, cleans and watches over. The idea of the</w:t>
      </w:r>
      <w:ins w:id="1" w:author="Maxi Kindling" w:date="2014-12-13T13:07:00Z">
        <w:r w:rsidR="00883411">
          <w:rPr>
            <w:lang w:val="en-US"/>
          </w:rPr>
          <w:t xml:space="preserve"> </w:t>
        </w:r>
      </w:ins>
      <w:r w:rsidRPr="00916880">
        <w:rPr>
          <w:lang w:val="en-US"/>
        </w:rPr>
        <w:t>Snowden Commons</w:t>
      </w:r>
      <w:r w:rsidR="004E0280">
        <w:rPr>
          <w:lang w:val="en-US"/>
        </w:rPr>
        <w:t xml:space="preserve"> </w:t>
      </w:r>
      <w:r w:rsidRPr="00916880">
        <w:rPr>
          <w:lang w:val="en-US"/>
        </w:rPr>
        <w:t>implies that the data</w:t>
      </w:r>
      <w:r w:rsidR="004E0280">
        <w:rPr>
          <w:lang w:val="en-US"/>
        </w:rPr>
        <w:t xml:space="preserve"> </w:t>
      </w:r>
      <w:r w:rsidRPr="00916880">
        <w:rPr>
          <w:lang w:val="en-US"/>
        </w:rPr>
        <w:t>contained in the files is a shared resource through which we, as individuals and</w:t>
      </w:r>
      <w:r w:rsidR="004E0280">
        <w:rPr>
          <w:lang w:val="en-US"/>
        </w:rPr>
        <w:t xml:space="preserve"> </w:t>
      </w:r>
      <w:r w:rsidRPr="00916880">
        <w:rPr>
          <w:lang w:val="en-US"/>
        </w:rPr>
        <w:t>communities, gain agency and empowerment in a democratic society. But, because they</w:t>
      </w:r>
      <w:r w:rsidR="004E0280">
        <w:rPr>
          <w:lang w:val="en-US"/>
        </w:rPr>
        <w:t xml:space="preserve"> </w:t>
      </w:r>
      <w:r w:rsidRPr="00916880">
        <w:rPr>
          <w:lang w:val="en-US"/>
        </w:rPr>
        <w:t>are a commons, we must care for and maintain them, activate them and interpret them.</w:t>
      </w:r>
    </w:p>
    <w:p w14:paraId="218A696E" w14:textId="77777777" w:rsidR="00916880" w:rsidRPr="00916880" w:rsidRDefault="00916880" w:rsidP="00916880">
      <w:pPr>
        <w:rPr>
          <w:lang w:val="en-US"/>
        </w:rPr>
      </w:pPr>
      <w:r w:rsidRPr="00916880">
        <w:rPr>
          <w:lang w:val="en-US"/>
        </w:rPr>
        <w:t>We see this project as one step in this direction</w:t>
      </w:r>
      <w:r w:rsidR="004E0280">
        <w:rPr>
          <w:lang w:val="en-US"/>
        </w:rPr>
        <w:t>.</w:t>
      </w:r>
    </w:p>
    <w:sectPr w:rsidR="00916880" w:rsidRPr="00916880" w:rsidSect="00735E64">
      <w:footerReference w:type="default" r:id="rId10"/>
      <w:pgSz w:w="11906" w:h="16838"/>
      <w:pgMar w:top="1134" w:right="1134" w:bottom="1134"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5F586C" w15:done="0"/>
  <w15:commentEx w15:paraId="156C8C41" w15:done="0"/>
  <w15:commentEx w15:paraId="0E1C1656" w15:done="0"/>
  <w15:commentEx w15:paraId="3ACF321F" w15:done="0"/>
  <w15:commentEx w15:paraId="0D15BA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17C27" w14:textId="77777777" w:rsidR="00630599" w:rsidRDefault="00630599" w:rsidP="003B75D6">
      <w:r>
        <w:separator/>
      </w:r>
    </w:p>
  </w:endnote>
  <w:endnote w:type="continuationSeparator" w:id="0">
    <w:p w14:paraId="6E19AE2B" w14:textId="77777777" w:rsidR="00630599" w:rsidRDefault="00630599" w:rsidP="003B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9F992" w14:textId="77777777" w:rsidR="003B75D6" w:rsidRDefault="003B75D6" w:rsidP="001F2E81">
    <w:pPr>
      <w:pStyle w:val="Fuzeile"/>
      <w:jc w:val="center"/>
    </w:pPr>
  </w:p>
  <w:p w14:paraId="71A84AC6" w14:textId="77777777" w:rsidR="003B75D6" w:rsidRDefault="003B75D6" w:rsidP="003B75D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9A073" w14:textId="77777777" w:rsidR="00630599" w:rsidRDefault="00630599" w:rsidP="003B75D6">
      <w:r>
        <w:separator/>
      </w:r>
    </w:p>
  </w:footnote>
  <w:footnote w:type="continuationSeparator" w:id="0">
    <w:p w14:paraId="1973B6F8" w14:textId="77777777" w:rsidR="00630599" w:rsidRDefault="00630599" w:rsidP="003B75D6">
      <w:r>
        <w:continuationSeparator/>
      </w:r>
    </w:p>
  </w:footnote>
  <w:footnote w:id="1">
    <w:p w14:paraId="050581E7" w14:textId="40CD4061" w:rsidR="00CB1051" w:rsidRDefault="00CB1051">
      <w:pPr>
        <w:pStyle w:val="Funotentext"/>
      </w:pPr>
      <w:r>
        <w:rPr>
          <w:rStyle w:val="Funotenzeichen"/>
        </w:rPr>
        <w:footnoteRef/>
      </w:r>
      <w:r>
        <w:t xml:space="preserve"> vgl. die Sammlung bei cryptome.org: </w:t>
      </w:r>
      <w:r w:rsidRPr="00CB1051">
        <w:t>http://cryptome.org/2013/11/snowden-tally.htm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5D87"/>
    <w:multiLevelType w:val="hybridMultilevel"/>
    <w:tmpl w:val="D806FE22"/>
    <w:lvl w:ilvl="0" w:tplc="8BB6636E">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04728A"/>
    <w:multiLevelType w:val="hybridMultilevel"/>
    <w:tmpl w:val="B04E1390"/>
    <w:lvl w:ilvl="0" w:tplc="8BB6636E">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6AF1730"/>
    <w:multiLevelType w:val="hybridMultilevel"/>
    <w:tmpl w:val="90F4810A"/>
    <w:lvl w:ilvl="0" w:tplc="8BB6636E">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 Kindling">
    <w15:presenceInfo w15:providerId="None" w15:userId="Maxi Kind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80"/>
    <w:rsid w:val="00010ABC"/>
    <w:rsid w:val="000621CA"/>
    <w:rsid w:val="00067B2B"/>
    <w:rsid w:val="000A321B"/>
    <w:rsid w:val="00181C88"/>
    <w:rsid w:val="001D4264"/>
    <w:rsid w:val="001F2E81"/>
    <w:rsid w:val="0021371F"/>
    <w:rsid w:val="002272F0"/>
    <w:rsid w:val="0024616C"/>
    <w:rsid w:val="00280F90"/>
    <w:rsid w:val="002B7100"/>
    <w:rsid w:val="003410A7"/>
    <w:rsid w:val="003B75D6"/>
    <w:rsid w:val="004E0280"/>
    <w:rsid w:val="005241DD"/>
    <w:rsid w:val="00530D8E"/>
    <w:rsid w:val="00630599"/>
    <w:rsid w:val="00655058"/>
    <w:rsid w:val="006708AF"/>
    <w:rsid w:val="00705085"/>
    <w:rsid w:val="00735E64"/>
    <w:rsid w:val="00741BF8"/>
    <w:rsid w:val="00883411"/>
    <w:rsid w:val="00916880"/>
    <w:rsid w:val="009F1902"/>
    <w:rsid w:val="00AB1A56"/>
    <w:rsid w:val="00AD0998"/>
    <w:rsid w:val="00B10306"/>
    <w:rsid w:val="00B91789"/>
    <w:rsid w:val="00BB169B"/>
    <w:rsid w:val="00C87501"/>
    <w:rsid w:val="00C904D8"/>
    <w:rsid w:val="00CA32FA"/>
    <w:rsid w:val="00CA7FA5"/>
    <w:rsid w:val="00CB1051"/>
    <w:rsid w:val="00CF5C8B"/>
    <w:rsid w:val="00D13648"/>
    <w:rsid w:val="00D33573"/>
    <w:rsid w:val="00D52F29"/>
    <w:rsid w:val="00E065F6"/>
    <w:rsid w:val="00E434D7"/>
    <w:rsid w:val="00E975FD"/>
    <w:rsid w:val="00EA7D3A"/>
    <w:rsid w:val="00EC2B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75D6"/>
  </w:style>
  <w:style w:type="paragraph" w:styleId="berschrift1">
    <w:name w:val="heading 1"/>
    <w:basedOn w:val="Standard"/>
    <w:next w:val="Standard"/>
    <w:link w:val="berschrift1Zchn"/>
    <w:uiPriority w:val="9"/>
    <w:qFormat/>
    <w:rsid w:val="009F1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F19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3B75D6"/>
    <w:pPr>
      <w:tabs>
        <w:tab w:val="center" w:pos="4536"/>
        <w:tab w:val="right" w:pos="9072"/>
      </w:tabs>
      <w:spacing w:after="0"/>
    </w:pPr>
  </w:style>
  <w:style w:type="character" w:customStyle="1" w:styleId="KopfzeileZchn">
    <w:name w:val="Kopfzeile Zchn"/>
    <w:basedOn w:val="Absatz-Standardschriftart"/>
    <w:link w:val="Kopfzeile"/>
    <w:uiPriority w:val="99"/>
    <w:semiHidden/>
    <w:rsid w:val="003B75D6"/>
  </w:style>
  <w:style w:type="paragraph" w:styleId="Fuzeile">
    <w:name w:val="footer"/>
    <w:basedOn w:val="Standard"/>
    <w:link w:val="FuzeileZchn"/>
    <w:uiPriority w:val="99"/>
    <w:unhideWhenUsed/>
    <w:rsid w:val="003B75D6"/>
    <w:pPr>
      <w:tabs>
        <w:tab w:val="center" w:pos="4536"/>
        <w:tab w:val="right" w:pos="9072"/>
      </w:tabs>
      <w:spacing w:after="0"/>
    </w:pPr>
  </w:style>
  <w:style w:type="character" w:customStyle="1" w:styleId="FuzeileZchn">
    <w:name w:val="Fußzeile Zchn"/>
    <w:basedOn w:val="Absatz-Standardschriftart"/>
    <w:link w:val="Fuzeile"/>
    <w:uiPriority w:val="99"/>
    <w:rsid w:val="003B75D6"/>
  </w:style>
  <w:style w:type="paragraph" w:styleId="Listenabsatz">
    <w:name w:val="List Paragraph"/>
    <w:basedOn w:val="Standard"/>
    <w:uiPriority w:val="34"/>
    <w:qFormat/>
    <w:rsid w:val="009F1902"/>
    <w:pPr>
      <w:ind w:left="720"/>
      <w:contextualSpacing/>
    </w:pPr>
  </w:style>
  <w:style w:type="character" w:customStyle="1" w:styleId="berschrift2Zchn">
    <w:name w:val="Überschrift 2 Zchn"/>
    <w:basedOn w:val="Absatz-Standardschriftart"/>
    <w:link w:val="berschrift2"/>
    <w:uiPriority w:val="9"/>
    <w:rsid w:val="009F190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F1902"/>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C87501"/>
    <w:rPr>
      <w:color w:val="0000FF" w:themeColor="hyperlink"/>
      <w:u w:val="single"/>
    </w:rPr>
  </w:style>
  <w:style w:type="paragraph" w:styleId="Titel">
    <w:name w:val="Title"/>
    <w:basedOn w:val="Standard"/>
    <w:next w:val="Standard"/>
    <w:link w:val="TitelZchn"/>
    <w:uiPriority w:val="10"/>
    <w:qFormat/>
    <w:rsid w:val="002137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1371F"/>
    <w:rPr>
      <w:rFonts w:asciiTheme="majorHAnsi" w:eastAsiaTheme="majorEastAsia" w:hAnsiTheme="majorHAnsi" w:cstheme="majorBidi"/>
      <w:color w:val="17365D" w:themeColor="text2" w:themeShade="BF"/>
      <w:spacing w:val="5"/>
      <w:kern w:val="28"/>
      <w:sz w:val="52"/>
      <w:szCs w:val="52"/>
    </w:rPr>
  </w:style>
  <w:style w:type="character" w:styleId="Kommentarzeichen">
    <w:name w:val="annotation reference"/>
    <w:basedOn w:val="Absatz-Standardschriftart"/>
    <w:uiPriority w:val="99"/>
    <w:semiHidden/>
    <w:unhideWhenUsed/>
    <w:rsid w:val="000A321B"/>
    <w:rPr>
      <w:sz w:val="16"/>
      <w:szCs w:val="16"/>
    </w:rPr>
  </w:style>
  <w:style w:type="paragraph" w:styleId="Kommentartext">
    <w:name w:val="annotation text"/>
    <w:basedOn w:val="Standard"/>
    <w:link w:val="KommentartextZchn"/>
    <w:uiPriority w:val="99"/>
    <w:semiHidden/>
    <w:unhideWhenUsed/>
    <w:rsid w:val="000A321B"/>
    <w:rPr>
      <w:sz w:val="20"/>
      <w:szCs w:val="20"/>
    </w:rPr>
  </w:style>
  <w:style w:type="character" w:customStyle="1" w:styleId="KommentartextZchn">
    <w:name w:val="Kommentartext Zchn"/>
    <w:basedOn w:val="Absatz-Standardschriftart"/>
    <w:link w:val="Kommentartext"/>
    <w:uiPriority w:val="99"/>
    <w:semiHidden/>
    <w:rsid w:val="000A321B"/>
    <w:rPr>
      <w:sz w:val="20"/>
      <w:szCs w:val="20"/>
    </w:rPr>
  </w:style>
  <w:style w:type="paragraph" w:styleId="Kommentarthema">
    <w:name w:val="annotation subject"/>
    <w:basedOn w:val="Kommentartext"/>
    <w:next w:val="Kommentartext"/>
    <w:link w:val="KommentarthemaZchn"/>
    <w:uiPriority w:val="99"/>
    <w:semiHidden/>
    <w:unhideWhenUsed/>
    <w:rsid w:val="000A321B"/>
    <w:rPr>
      <w:b/>
      <w:bCs/>
    </w:rPr>
  </w:style>
  <w:style w:type="character" w:customStyle="1" w:styleId="KommentarthemaZchn">
    <w:name w:val="Kommentarthema Zchn"/>
    <w:basedOn w:val="KommentartextZchn"/>
    <w:link w:val="Kommentarthema"/>
    <w:uiPriority w:val="99"/>
    <w:semiHidden/>
    <w:rsid w:val="000A321B"/>
    <w:rPr>
      <w:b/>
      <w:bCs/>
      <w:sz w:val="20"/>
      <w:szCs w:val="20"/>
    </w:rPr>
  </w:style>
  <w:style w:type="paragraph" w:styleId="Sprechblasentext">
    <w:name w:val="Balloon Text"/>
    <w:basedOn w:val="Standard"/>
    <w:link w:val="SprechblasentextZchn"/>
    <w:uiPriority w:val="99"/>
    <w:semiHidden/>
    <w:unhideWhenUsed/>
    <w:rsid w:val="000A321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321B"/>
    <w:rPr>
      <w:rFonts w:ascii="Segoe UI" w:hAnsi="Segoe UI" w:cs="Segoe UI"/>
      <w:sz w:val="18"/>
      <w:szCs w:val="18"/>
    </w:rPr>
  </w:style>
  <w:style w:type="paragraph" w:styleId="Funotentext">
    <w:name w:val="footnote text"/>
    <w:basedOn w:val="Standard"/>
    <w:link w:val="FunotentextZchn"/>
    <w:uiPriority w:val="99"/>
    <w:semiHidden/>
    <w:unhideWhenUsed/>
    <w:rsid w:val="00CB1051"/>
    <w:pPr>
      <w:spacing w:after="0"/>
    </w:pPr>
    <w:rPr>
      <w:sz w:val="20"/>
      <w:szCs w:val="20"/>
    </w:rPr>
  </w:style>
  <w:style w:type="character" w:customStyle="1" w:styleId="FunotentextZchn">
    <w:name w:val="Fußnotentext Zchn"/>
    <w:basedOn w:val="Absatz-Standardschriftart"/>
    <w:link w:val="Funotentext"/>
    <w:uiPriority w:val="99"/>
    <w:semiHidden/>
    <w:rsid w:val="00CB1051"/>
    <w:rPr>
      <w:sz w:val="20"/>
      <w:szCs w:val="20"/>
    </w:rPr>
  </w:style>
  <w:style w:type="character" w:styleId="Funotenzeichen">
    <w:name w:val="footnote reference"/>
    <w:basedOn w:val="Absatz-Standardschriftart"/>
    <w:uiPriority w:val="99"/>
    <w:semiHidden/>
    <w:unhideWhenUsed/>
    <w:rsid w:val="00CB10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75D6"/>
  </w:style>
  <w:style w:type="paragraph" w:styleId="berschrift1">
    <w:name w:val="heading 1"/>
    <w:basedOn w:val="Standard"/>
    <w:next w:val="Standard"/>
    <w:link w:val="berschrift1Zchn"/>
    <w:uiPriority w:val="9"/>
    <w:qFormat/>
    <w:rsid w:val="009F1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F19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3B75D6"/>
    <w:pPr>
      <w:tabs>
        <w:tab w:val="center" w:pos="4536"/>
        <w:tab w:val="right" w:pos="9072"/>
      </w:tabs>
      <w:spacing w:after="0"/>
    </w:pPr>
  </w:style>
  <w:style w:type="character" w:customStyle="1" w:styleId="KopfzeileZchn">
    <w:name w:val="Kopfzeile Zchn"/>
    <w:basedOn w:val="Absatz-Standardschriftart"/>
    <w:link w:val="Kopfzeile"/>
    <w:uiPriority w:val="99"/>
    <w:semiHidden/>
    <w:rsid w:val="003B75D6"/>
  </w:style>
  <w:style w:type="paragraph" w:styleId="Fuzeile">
    <w:name w:val="footer"/>
    <w:basedOn w:val="Standard"/>
    <w:link w:val="FuzeileZchn"/>
    <w:uiPriority w:val="99"/>
    <w:unhideWhenUsed/>
    <w:rsid w:val="003B75D6"/>
    <w:pPr>
      <w:tabs>
        <w:tab w:val="center" w:pos="4536"/>
        <w:tab w:val="right" w:pos="9072"/>
      </w:tabs>
      <w:spacing w:after="0"/>
    </w:pPr>
  </w:style>
  <w:style w:type="character" w:customStyle="1" w:styleId="FuzeileZchn">
    <w:name w:val="Fußzeile Zchn"/>
    <w:basedOn w:val="Absatz-Standardschriftart"/>
    <w:link w:val="Fuzeile"/>
    <w:uiPriority w:val="99"/>
    <w:rsid w:val="003B75D6"/>
  </w:style>
  <w:style w:type="paragraph" w:styleId="Listenabsatz">
    <w:name w:val="List Paragraph"/>
    <w:basedOn w:val="Standard"/>
    <w:uiPriority w:val="34"/>
    <w:qFormat/>
    <w:rsid w:val="009F1902"/>
    <w:pPr>
      <w:ind w:left="720"/>
      <w:contextualSpacing/>
    </w:pPr>
  </w:style>
  <w:style w:type="character" w:customStyle="1" w:styleId="berschrift2Zchn">
    <w:name w:val="Überschrift 2 Zchn"/>
    <w:basedOn w:val="Absatz-Standardschriftart"/>
    <w:link w:val="berschrift2"/>
    <w:uiPriority w:val="9"/>
    <w:rsid w:val="009F190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F1902"/>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C87501"/>
    <w:rPr>
      <w:color w:val="0000FF" w:themeColor="hyperlink"/>
      <w:u w:val="single"/>
    </w:rPr>
  </w:style>
  <w:style w:type="paragraph" w:styleId="Titel">
    <w:name w:val="Title"/>
    <w:basedOn w:val="Standard"/>
    <w:next w:val="Standard"/>
    <w:link w:val="TitelZchn"/>
    <w:uiPriority w:val="10"/>
    <w:qFormat/>
    <w:rsid w:val="002137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1371F"/>
    <w:rPr>
      <w:rFonts w:asciiTheme="majorHAnsi" w:eastAsiaTheme="majorEastAsia" w:hAnsiTheme="majorHAnsi" w:cstheme="majorBidi"/>
      <w:color w:val="17365D" w:themeColor="text2" w:themeShade="BF"/>
      <w:spacing w:val="5"/>
      <w:kern w:val="28"/>
      <w:sz w:val="52"/>
      <w:szCs w:val="52"/>
    </w:rPr>
  </w:style>
  <w:style w:type="character" w:styleId="Kommentarzeichen">
    <w:name w:val="annotation reference"/>
    <w:basedOn w:val="Absatz-Standardschriftart"/>
    <w:uiPriority w:val="99"/>
    <w:semiHidden/>
    <w:unhideWhenUsed/>
    <w:rsid w:val="000A321B"/>
    <w:rPr>
      <w:sz w:val="16"/>
      <w:szCs w:val="16"/>
    </w:rPr>
  </w:style>
  <w:style w:type="paragraph" w:styleId="Kommentartext">
    <w:name w:val="annotation text"/>
    <w:basedOn w:val="Standard"/>
    <w:link w:val="KommentartextZchn"/>
    <w:uiPriority w:val="99"/>
    <w:semiHidden/>
    <w:unhideWhenUsed/>
    <w:rsid w:val="000A321B"/>
    <w:rPr>
      <w:sz w:val="20"/>
      <w:szCs w:val="20"/>
    </w:rPr>
  </w:style>
  <w:style w:type="character" w:customStyle="1" w:styleId="KommentartextZchn">
    <w:name w:val="Kommentartext Zchn"/>
    <w:basedOn w:val="Absatz-Standardschriftart"/>
    <w:link w:val="Kommentartext"/>
    <w:uiPriority w:val="99"/>
    <w:semiHidden/>
    <w:rsid w:val="000A321B"/>
    <w:rPr>
      <w:sz w:val="20"/>
      <w:szCs w:val="20"/>
    </w:rPr>
  </w:style>
  <w:style w:type="paragraph" w:styleId="Kommentarthema">
    <w:name w:val="annotation subject"/>
    <w:basedOn w:val="Kommentartext"/>
    <w:next w:val="Kommentartext"/>
    <w:link w:val="KommentarthemaZchn"/>
    <w:uiPriority w:val="99"/>
    <w:semiHidden/>
    <w:unhideWhenUsed/>
    <w:rsid w:val="000A321B"/>
    <w:rPr>
      <w:b/>
      <w:bCs/>
    </w:rPr>
  </w:style>
  <w:style w:type="character" w:customStyle="1" w:styleId="KommentarthemaZchn">
    <w:name w:val="Kommentarthema Zchn"/>
    <w:basedOn w:val="KommentartextZchn"/>
    <w:link w:val="Kommentarthema"/>
    <w:uiPriority w:val="99"/>
    <w:semiHidden/>
    <w:rsid w:val="000A321B"/>
    <w:rPr>
      <w:b/>
      <w:bCs/>
      <w:sz w:val="20"/>
      <w:szCs w:val="20"/>
    </w:rPr>
  </w:style>
  <w:style w:type="paragraph" w:styleId="Sprechblasentext">
    <w:name w:val="Balloon Text"/>
    <w:basedOn w:val="Standard"/>
    <w:link w:val="SprechblasentextZchn"/>
    <w:uiPriority w:val="99"/>
    <w:semiHidden/>
    <w:unhideWhenUsed/>
    <w:rsid w:val="000A321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321B"/>
    <w:rPr>
      <w:rFonts w:ascii="Segoe UI" w:hAnsi="Segoe UI" w:cs="Segoe UI"/>
      <w:sz w:val="18"/>
      <w:szCs w:val="18"/>
    </w:rPr>
  </w:style>
  <w:style w:type="paragraph" w:styleId="Funotentext">
    <w:name w:val="footnote text"/>
    <w:basedOn w:val="Standard"/>
    <w:link w:val="FunotentextZchn"/>
    <w:uiPriority w:val="99"/>
    <w:semiHidden/>
    <w:unhideWhenUsed/>
    <w:rsid w:val="00CB1051"/>
    <w:pPr>
      <w:spacing w:after="0"/>
    </w:pPr>
    <w:rPr>
      <w:sz w:val="20"/>
      <w:szCs w:val="20"/>
    </w:rPr>
  </w:style>
  <w:style w:type="character" w:customStyle="1" w:styleId="FunotentextZchn">
    <w:name w:val="Fußnotentext Zchn"/>
    <w:basedOn w:val="Absatz-Standardschriftart"/>
    <w:link w:val="Funotentext"/>
    <w:uiPriority w:val="99"/>
    <w:semiHidden/>
    <w:rsid w:val="00CB1051"/>
    <w:rPr>
      <w:sz w:val="20"/>
      <w:szCs w:val="20"/>
    </w:rPr>
  </w:style>
  <w:style w:type="character" w:styleId="Funotenzeichen">
    <w:name w:val="footnote reference"/>
    <w:basedOn w:val="Absatz-Standardschriftart"/>
    <w:uiPriority w:val="99"/>
    <w:semiHidden/>
    <w:unhideWhenUsed/>
    <w:rsid w:val="00CB10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0955">
      <w:bodyDiv w:val="1"/>
      <w:marLeft w:val="0"/>
      <w:marRight w:val="0"/>
      <w:marTop w:val="0"/>
      <w:marBottom w:val="0"/>
      <w:divBdr>
        <w:top w:val="none" w:sz="0" w:space="0" w:color="auto"/>
        <w:left w:val="none" w:sz="0" w:space="0" w:color="auto"/>
        <w:bottom w:val="none" w:sz="0" w:space="0" w:color="auto"/>
        <w:right w:val="none" w:sz="0" w:space="0" w:color="auto"/>
      </w:divBdr>
      <w:divsChild>
        <w:div w:id="813252770">
          <w:marLeft w:val="0"/>
          <w:marRight w:val="0"/>
          <w:marTop w:val="0"/>
          <w:marBottom w:val="0"/>
          <w:divBdr>
            <w:top w:val="none" w:sz="0" w:space="0" w:color="auto"/>
            <w:left w:val="none" w:sz="0" w:space="0" w:color="auto"/>
            <w:bottom w:val="none" w:sz="0" w:space="0" w:color="auto"/>
            <w:right w:val="none" w:sz="0" w:space="0" w:color="auto"/>
          </w:divBdr>
        </w:div>
        <w:div w:id="328484632">
          <w:marLeft w:val="0"/>
          <w:marRight w:val="0"/>
          <w:marTop w:val="0"/>
          <w:marBottom w:val="0"/>
          <w:divBdr>
            <w:top w:val="none" w:sz="0" w:space="0" w:color="auto"/>
            <w:left w:val="none" w:sz="0" w:space="0" w:color="auto"/>
            <w:bottom w:val="none" w:sz="0" w:space="0" w:color="auto"/>
            <w:right w:val="none" w:sz="0" w:space="0" w:color="auto"/>
          </w:divBdr>
        </w:div>
        <w:div w:id="85810283">
          <w:marLeft w:val="0"/>
          <w:marRight w:val="0"/>
          <w:marTop w:val="0"/>
          <w:marBottom w:val="0"/>
          <w:divBdr>
            <w:top w:val="none" w:sz="0" w:space="0" w:color="auto"/>
            <w:left w:val="none" w:sz="0" w:space="0" w:color="auto"/>
            <w:bottom w:val="none" w:sz="0" w:space="0" w:color="auto"/>
            <w:right w:val="none" w:sz="0" w:space="0" w:color="auto"/>
          </w:divBdr>
        </w:div>
        <w:div w:id="684937926">
          <w:marLeft w:val="0"/>
          <w:marRight w:val="0"/>
          <w:marTop w:val="0"/>
          <w:marBottom w:val="0"/>
          <w:divBdr>
            <w:top w:val="none" w:sz="0" w:space="0" w:color="auto"/>
            <w:left w:val="none" w:sz="0" w:space="0" w:color="auto"/>
            <w:bottom w:val="none" w:sz="0" w:space="0" w:color="auto"/>
            <w:right w:val="none" w:sz="0" w:space="0" w:color="auto"/>
          </w:divBdr>
        </w:div>
        <w:div w:id="606430885">
          <w:marLeft w:val="0"/>
          <w:marRight w:val="0"/>
          <w:marTop w:val="0"/>
          <w:marBottom w:val="0"/>
          <w:divBdr>
            <w:top w:val="none" w:sz="0" w:space="0" w:color="auto"/>
            <w:left w:val="none" w:sz="0" w:space="0" w:color="auto"/>
            <w:bottom w:val="none" w:sz="0" w:space="0" w:color="auto"/>
            <w:right w:val="none" w:sz="0" w:space="0" w:color="auto"/>
          </w:divBdr>
        </w:div>
        <w:div w:id="1994334020">
          <w:marLeft w:val="0"/>
          <w:marRight w:val="0"/>
          <w:marTop w:val="0"/>
          <w:marBottom w:val="0"/>
          <w:divBdr>
            <w:top w:val="none" w:sz="0" w:space="0" w:color="auto"/>
            <w:left w:val="none" w:sz="0" w:space="0" w:color="auto"/>
            <w:bottom w:val="none" w:sz="0" w:space="0" w:color="auto"/>
            <w:right w:val="none" w:sz="0" w:space="0" w:color="auto"/>
          </w:divBdr>
        </w:div>
      </w:divsChild>
    </w:div>
    <w:div w:id="335114723">
      <w:bodyDiv w:val="1"/>
      <w:marLeft w:val="0"/>
      <w:marRight w:val="0"/>
      <w:marTop w:val="0"/>
      <w:marBottom w:val="0"/>
      <w:divBdr>
        <w:top w:val="none" w:sz="0" w:space="0" w:color="auto"/>
        <w:left w:val="none" w:sz="0" w:space="0" w:color="auto"/>
        <w:bottom w:val="none" w:sz="0" w:space="0" w:color="auto"/>
        <w:right w:val="none" w:sz="0" w:space="0" w:color="auto"/>
      </w:divBdr>
      <w:divsChild>
        <w:div w:id="650062043">
          <w:marLeft w:val="0"/>
          <w:marRight w:val="0"/>
          <w:marTop w:val="0"/>
          <w:marBottom w:val="0"/>
          <w:divBdr>
            <w:top w:val="none" w:sz="0" w:space="0" w:color="auto"/>
            <w:left w:val="none" w:sz="0" w:space="0" w:color="auto"/>
            <w:bottom w:val="none" w:sz="0" w:space="0" w:color="auto"/>
            <w:right w:val="none" w:sz="0" w:space="0" w:color="auto"/>
          </w:divBdr>
        </w:div>
        <w:div w:id="2002923264">
          <w:marLeft w:val="0"/>
          <w:marRight w:val="0"/>
          <w:marTop w:val="0"/>
          <w:marBottom w:val="0"/>
          <w:divBdr>
            <w:top w:val="none" w:sz="0" w:space="0" w:color="auto"/>
            <w:left w:val="none" w:sz="0" w:space="0" w:color="auto"/>
            <w:bottom w:val="none" w:sz="0" w:space="0" w:color="auto"/>
            <w:right w:val="none" w:sz="0" w:space="0" w:color="auto"/>
          </w:divBdr>
        </w:div>
        <w:div w:id="802120482">
          <w:marLeft w:val="0"/>
          <w:marRight w:val="0"/>
          <w:marTop w:val="0"/>
          <w:marBottom w:val="0"/>
          <w:divBdr>
            <w:top w:val="none" w:sz="0" w:space="0" w:color="auto"/>
            <w:left w:val="none" w:sz="0" w:space="0" w:color="auto"/>
            <w:bottom w:val="none" w:sz="0" w:space="0" w:color="auto"/>
            <w:right w:val="none" w:sz="0" w:space="0" w:color="auto"/>
          </w:divBdr>
        </w:div>
        <w:div w:id="879128551">
          <w:marLeft w:val="0"/>
          <w:marRight w:val="0"/>
          <w:marTop w:val="0"/>
          <w:marBottom w:val="0"/>
          <w:divBdr>
            <w:top w:val="none" w:sz="0" w:space="0" w:color="auto"/>
            <w:left w:val="none" w:sz="0" w:space="0" w:color="auto"/>
            <w:bottom w:val="none" w:sz="0" w:space="0" w:color="auto"/>
            <w:right w:val="none" w:sz="0" w:space="0" w:color="auto"/>
          </w:divBdr>
        </w:div>
        <w:div w:id="361903284">
          <w:marLeft w:val="0"/>
          <w:marRight w:val="0"/>
          <w:marTop w:val="0"/>
          <w:marBottom w:val="0"/>
          <w:divBdr>
            <w:top w:val="none" w:sz="0" w:space="0" w:color="auto"/>
            <w:left w:val="none" w:sz="0" w:space="0" w:color="auto"/>
            <w:bottom w:val="none" w:sz="0" w:space="0" w:color="auto"/>
            <w:right w:val="none" w:sz="0" w:space="0" w:color="auto"/>
          </w:divBdr>
        </w:div>
        <w:div w:id="2055540791">
          <w:marLeft w:val="0"/>
          <w:marRight w:val="0"/>
          <w:marTop w:val="0"/>
          <w:marBottom w:val="0"/>
          <w:divBdr>
            <w:top w:val="none" w:sz="0" w:space="0" w:color="auto"/>
            <w:left w:val="none" w:sz="0" w:space="0" w:color="auto"/>
            <w:bottom w:val="none" w:sz="0" w:space="0" w:color="auto"/>
            <w:right w:val="none" w:sz="0" w:space="0" w:color="auto"/>
          </w:divBdr>
        </w:div>
        <w:div w:id="128980041">
          <w:marLeft w:val="0"/>
          <w:marRight w:val="0"/>
          <w:marTop w:val="0"/>
          <w:marBottom w:val="0"/>
          <w:divBdr>
            <w:top w:val="none" w:sz="0" w:space="0" w:color="auto"/>
            <w:left w:val="none" w:sz="0" w:space="0" w:color="auto"/>
            <w:bottom w:val="none" w:sz="0" w:space="0" w:color="auto"/>
            <w:right w:val="none" w:sz="0" w:space="0" w:color="auto"/>
          </w:divBdr>
        </w:div>
        <w:div w:id="1216313294">
          <w:marLeft w:val="0"/>
          <w:marRight w:val="0"/>
          <w:marTop w:val="0"/>
          <w:marBottom w:val="0"/>
          <w:divBdr>
            <w:top w:val="none" w:sz="0" w:space="0" w:color="auto"/>
            <w:left w:val="none" w:sz="0" w:space="0" w:color="auto"/>
            <w:bottom w:val="none" w:sz="0" w:space="0" w:color="auto"/>
            <w:right w:val="none" w:sz="0" w:space="0" w:color="auto"/>
          </w:divBdr>
        </w:div>
        <w:div w:id="1455515525">
          <w:marLeft w:val="0"/>
          <w:marRight w:val="0"/>
          <w:marTop w:val="0"/>
          <w:marBottom w:val="0"/>
          <w:divBdr>
            <w:top w:val="none" w:sz="0" w:space="0" w:color="auto"/>
            <w:left w:val="none" w:sz="0" w:space="0" w:color="auto"/>
            <w:bottom w:val="none" w:sz="0" w:space="0" w:color="auto"/>
            <w:right w:val="none" w:sz="0" w:space="0" w:color="auto"/>
          </w:divBdr>
        </w:div>
        <w:div w:id="1912423783">
          <w:marLeft w:val="0"/>
          <w:marRight w:val="0"/>
          <w:marTop w:val="0"/>
          <w:marBottom w:val="0"/>
          <w:divBdr>
            <w:top w:val="none" w:sz="0" w:space="0" w:color="auto"/>
            <w:left w:val="none" w:sz="0" w:space="0" w:color="auto"/>
            <w:bottom w:val="none" w:sz="0" w:space="0" w:color="auto"/>
            <w:right w:val="none" w:sz="0" w:space="0" w:color="auto"/>
          </w:divBdr>
        </w:div>
      </w:divsChild>
    </w:div>
    <w:div w:id="685255923">
      <w:bodyDiv w:val="1"/>
      <w:marLeft w:val="0"/>
      <w:marRight w:val="0"/>
      <w:marTop w:val="0"/>
      <w:marBottom w:val="0"/>
      <w:divBdr>
        <w:top w:val="none" w:sz="0" w:space="0" w:color="auto"/>
        <w:left w:val="none" w:sz="0" w:space="0" w:color="auto"/>
        <w:bottom w:val="none" w:sz="0" w:space="0" w:color="auto"/>
        <w:right w:val="none" w:sz="0" w:space="0" w:color="auto"/>
      </w:divBdr>
      <w:divsChild>
        <w:div w:id="1855027325">
          <w:marLeft w:val="0"/>
          <w:marRight w:val="0"/>
          <w:marTop w:val="0"/>
          <w:marBottom w:val="0"/>
          <w:divBdr>
            <w:top w:val="none" w:sz="0" w:space="0" w:color="auto"/>
            <w:left w:val="none" w:sz="0" w:space="0" w:color="auto"/>
            <w:bottom w:val="none" w:sz="0" w:space="0" w:color="auto"/>
            <w:right w:val="none" w:sz="0" w:space="0" w:color="auto"/>
          </w:divBdr>
        </w:div>
        <w:div w:id="1824740191">
          <w:marLeft w:val="0"/>
          <w:marRight w:val="0"/>
          <w:marTop w:val="0"/>
          <w:marBottom w:val="0"/>
          <w:divBdr>
            <w:top w:val="none" w:sz="0" w:space="0" w:color="auto"/>
            <w:left w:val="none" w:sz="0" w:space="0" w:color="auto"/>
            <w:bottom w:val="none" w:sz="0" w:space="0" w:color="auto"/>
            <w:right w:val="none" w:sz="0" w:space="0" w:color="auto"/>
          </w:divBdr>
        </w:div>
        <w:div w:id="62870470">
          <w:marLeft w:val="0"/>
          <w:marRight w:val="0"/>
          <w:marTop w:val="0"/>
          <w:marBottom w:val="0"/>
          <w:divBdr>
            <w:top w:val="none" w:sz="0" w:space="0" w:color="auto"/>
            <w:left w:val="none" w:sz="0" w:space="0" w:color="auto"/>
            <w:bottom w:val="none" w:sz="0" w:space="0" w:color="auto"/>
            <w:right w:val="none" w:sz="0" w:space="0" w:color="auto"/>
          </w:divBdr>
        </w:div>
        <w:div w:id="1756317207">
          <w:marLeft w:val="0"/>
          <w:marRight w:val="0"/>
          <w:marTop w:val="0"/>
          <w:marBottom w:val="0"/>
          <w:divBdr>
            <w:top w:val="none" w:sz="0" w:space="0" w:color="auto"/>
            <w:left w:val="none" w:sz="0" w:space="0" w:color="auto"/>
            <w:bottom w:val="none" w:sz="0" w:space="0" w:color="auto"/>
            <w:right w:val="none" w:sz="0" w:space="0" w:color="auto"/>
          </w:divBdr>
        </w:div>
        <w:div w:id="1875314223">
          <w:marLeft w:val="0"/>
          <w:marRight w:val="0"/>
          <w:marTop w:val="0"/>
          <w:marBottom w:val="0"/>
          <w:divBdr>
            <w:top w:val="none" w:sz="0" w:space="0" w:color="auto"/>
            <w:left w:val="none" w:sz="0" w:space="0" w:color="auto"/>
            <w:bottom w:val="none" w:sz="0" w:space="0" w:color="auto"/>
            <w:right w:val="none" w:sz="0" w:space="0" w:color="auto"/>
          </w:divBdr>
        </w:div>
        <w:div w:id="1416977755">
          <w:marLeft w:val="0"/>
          <w:marRight w:val="0"/>
          <w:marTop w:val="0"/>
          <w:marBottom w:val="0"/>
          <w:divBdr>
            <w:top w:val="none" w:sz="0" w:space="0" w:color="auto"/>
            <w:left w:val="none" w:sz="0" w:space="0" w:color="auto"/>
            <w:bottom w:val="none" w:sz="0" w:space="0" w:color="auto"/>
            <w:right w:val="none" w:sz="0" w:space="0" w:color="auto"/>
          </w:divBdr>
        </w:div>
        <w:div w:id="429929622">
          <w:marLeft w:val="0"/>
          <w:marRight w:val="0"/>
          <w:marTop w:val="0"/>
          <w:marBottom w:val="0"/>
          <w:divBdr>
            <w:top w:val="none" w:sz="0" w:space="0" w:color="auto"/>
            <w:left w:val="none" w:sz="0" w:space="0" w:color="auto"/>
            <w:bottom w:val="none" w:sz="0" w:space="0" w:color="auto"/>
            <w:right w:val="none" w:sz="0" w:space="0" w:color="auto"/>
          </w:divBdr>
        </w:div>
        <w:div w:id="1831024282">
          <w:marLeft w:val="0"/>
          <w:marRight w:val="0"/>
          <w:marTop w:val="0"/>
          <w:marBottom w:val="0"/>
          <w:divBdr>
            <w:top w:val="none" w:sz="0" w:space="0" w:color="auto"/>
            <w:left w:val="none" w:sz="0" w:space="0" w:color="auto"/>
            <w:bottom w:val="none" w:sz="0" w:space="0" w:color="auto"/>
            <w:right w:val="none" w:sz="0" w:space="0" w:color="auto"/>
          </w:divBdr>
        </w:div>
        <w:div w:id="1177160304">
          <w:marLeft w:val="0"/>
          <w:marRight w:val="0"/>
          <w:marTop w:val="0"/>
          <w:marBottom w:val="0"/>
          <w:divBdr>
            <w:top w:val="none" w:sz="0" w:space="0" w:color="auto"/>
            <w:left w:val="none" w:sz="0" w:space="0" w:color="auto"/>
            <w:bottom w:val="none" w:sz="0" w:space="0" w:color="auto"/>
            <w:right w:val="none" w:sz="0" w:space="0" w:color="auto"/>
          </w:divBdr>
        </w:div>
        <w:div w:id="59864347">
          <w:marLeft w:val="0"/>
          <w:marRight w:val="0"/>
          <w:marTop w:val="0"/>
          <w:marBottom w:val="0"/>
          <w:divBdr>
            <w:top w:val="none" w:sz="0" w:space="0" w:color="auto"/>
            <w:left w:val="none" w:sz="0" w:space="0" w:color="auto"/>
            <w:bottom w:val="none" w:sz="0" w:space="0" w:color="auto"/>
            <w:right w:val="none" w:sz="0" w:space="0" w:color="auto"/>
          </w:divBdr>
        </w:div>
        <w:div w:id="1080130624">
          <w:marLeft w:val="0"/>
          <w:marRight w:val="0"/>
          <w:marTop w:val="0"/>
          <w:marBottom w:val="0"/>
          <w:divBdr>
            <w:top w:val="none" w:sz="0" w:space="0" w:color="auto"/>
            <w:left w:val="none" w:sz="0" w:space="0" w:color="auto"/>
            <w:bottom w:val="none" w:sz="0" w:space="0" w:color="auto"/>
            <w:right w:val="none" w:sz="0" w:space="0" w:color="auto"/>
          </w:divBdr>
        </w:div>
        <w:div w:id="1664553246">
          <w:marLeft w:val="0"/>
          <w:marRight w:val="0"/>
          <w:marTop w:val="0"/>
          <w:marBottom w:val="0"/>
          <w:divBdr>
            <w:top w:val="none" w:sz="0" w:space="0" w:color="auto"/>
            <w:left w:val="none" w:sz="0" w:space="0" w:color="auto"/>
            <w:bottom w:val="none" w:sz="0" w:space="0" w:color="auto"/>
            <w:right w:val="none" w:sz="0" w:space="0" w:color="auto"/>
          </w:divBdr>
        </w:div>
        <w:div w:id="967902064">
          <w:marLeft w:val="0"/>
          <w:marRight w:val="0"/>
          <w:marTop w:val="0"/>
          <w:marBottom w:val="0"/>
          <w:divBdr>
            <w:top w:val="none" w:sz="0" w:space="0" w:color="auto"/>
            <w:left w:val="none" w:sz="0" w:space="0" w:color="auto"/>
            <w:bottom w:val="none" w:sz="0" w:space="0" w:color="auto"/>
            <w:right w:val="none" w:sz="0" w:space="0" w:color="auto"/>
          </w:divBdr>
        </w:div>
        <w:div w:id="1890192602">
          <w:marLeft w:val="0"/>
          <w:marRight w:val="0"/>
          <w:marTop w:val="0"/>
          <w:marBottom w:val="0"/>
          <w:divBdr>
            <w:top w:val="none" w:sz="0" w:space="0" w:color="auto"/>
            <w:left w:val="none" w:sz="0" w:space="0" w:color="auto"/>
            <w:bottom w:val="none" w:sz="0" w:space="0" w:color="auto"/>
            <w:right w:val="none" w:sz="0" w:space="0" w:color="auto"/>
          </w:divBdr>
        </w:div>
        <w:div w:id="309752393">
          <w:marLeft w:val="0"/>
          <w:marRight w:val="0"/>
          <w:marTop w:val="0"/>
          <w:marBottom w:val="0"/>
          <w:divBdr>
            <w:top w:val="none" w:sz="0" w:space="0" w:color="auto"/>
            <w:left w:val="none" w:sz="0" w:space="0" w:color="auto"/>
            <w:bottom w:val="none" w:sz="0" w:space="0" w:color="auto"/>
            <w:right w:val="none" w:sz="0" w:space="0" w:color="auto"/>
          </w:divBdr>
        </w:div>
        <w:div w:id="142704182">
          <w:marLeft w:val="0"/>
          <w:marRight w:val="0"/>
          <w:marTop w:val="0"/>
          <w:marBottom w:val="0"/>
          <w:divBdr>
            <w:top w:val="none" w:sz="0" w:space="0" w:color="auto"/>
            <w:left w:val="none" w:sz="0" w:space="0" w:color="auto"/>
            <w:bottom w:val="none" w:sz="0" w:space="0" w:color="auto"/>
            <w:right w:val="none" w:sz="0" w:space="0" w:color="auto"/>
          </w:divBdr>
        </w:div>
        <w:div w:id="31999852">
          <w:marLeft w:val="0"/>
          <w:marRight w:val="0"/>
          <w:marTop w:val="0"/>
          <w:marBottom w:val="0"/>
          <w:divBdr>
            <w:top w:val="none" w:sz="0" w:space="0" w:color="auto"/>
            <w:left w:val="none" w:sz="0" w:space="0" w:color="auto"/>
            <w:bottom w:val="none" w:sz="0" w:space="0" w:color="auto"/>
            <w:right w:val="none" w:sz="0" w:space="0" w:color="auto"/>
          </w:divBdr>
        </w:div>
      </w:divsChild>
    </w:div>
    <w:div w:id="962492679">
      <w:bodyDiv w:val="1"/>
      <w:marLeft w:val="0"/>
      <w:marRight w:val="0"/>
      <w:marTop w:val="0"/>
      <w:marBottom w:val="0"/>
      <w:divBdr>
        <w:top w:val="none" w:sz="0" w:space="0" w:color="auto"/>
        <w:left w:val="none" w:sz="0" w:space="0" w:color="auto"/>
        <w:bottom w:val="none" w:sz="0" w:space="0" w:color="auto"/>
        <w:right w:val="none" w:sz="0" w:space="0" w:color="auto"/>
      </w:divBdr>
      <w:divsChild>
        <w:div w:id="300115779">
          <w:marLeft w:val="0"/>
          <w:marRight w:val="0"/>
          <w:marTop w:val="0"/>
          <w:marBottom w:val="0"/>
          <w:divBdr>
            <w:top w:val="none" w:sz="0" w:space="0" w:color="auto"/>
            <w:left w:val="none" w:sz="0" w:space="0" w:color="auto"/>
            <w:bottom w:val="none" w:sz="0" w:space="0" w:color="auto"/>
            <w:right w:val="none" w:sz="0" w:space="0" w:color="auto"/>
          </w:divBdr>
        </w:div>
        <w:div w:id="735904509">
          <w:marLeft w:val="0"/>
          <w:marRight w:val="0"/>
          <w:marTop w:val="0"/>
          <w:marBottom w:val="0"/>
          <w:divBdr>
            <w:top w:val="none" w:sz="0" w:space="0" w:color="auto"/>
            <w:left w:val="none" w:sz="0" w:space="0" w:color="auto"/>
            <w:bottom w:val="none" w:sz="0" w:space="0" w:color="auto"/>
            <w:right w:val="none" w:sz="0" w:space="0" w:color="auto"/>
          </w:divBdr>
        </w:div>
        <w:div w:id="746653139">
          <w:marLeft w:val="0"/>
          <w:marRight w:val="0"/>
          <w:marTop w:val="0"/>
          <w:marBottom w:val="0"/>
          <w:divBdr>
            <w:top w:val="none" w:sz="0" w:space="0" w:color="auto"/>
            <w:left w:val="none" w:sz="0" w:space="0" w:color="auto"/>
            <w:bottom w:val="none" w:sz="0" w:space="0" w:color="auto"/>
            <w:right w:val="none" w:sz="0" w:space="0" w:color="auto"/>
          </w:divBdr>
        </w:div>
        <w:div w:id="1860466537">
          <w:marLeft w:val="0"/>
          <w:marRight w:val="0"/>
          <w:marTop w:val="0"/>
          <w:marBottom w:val="0"/>
          <w:divBdr>
            <w:top w:val="none" w:sz="0" w:space="0" w:color="auto"/>
            <w:left w:val="none" w:sz="0" w:space="0" w:color="auto"/>
            <w:bottom w:val="none" w:sz="0" w:space="0" w:color="auto"/>
            <w:right w:val="none" w:sz="0" w:space="0" w:color="auto"/>
          </w:divBdr>
        </w:div>
        <w:div w:id="881941549">
          <w:marLeft w:val="0"/>
          <w:marRight w:val="0"/>
          <w:marTop w:val="0"/>
          <w:marBottom w:val="0"/>
          <w:divBdr>
            <w:top w:val="none" w:sz="0" w:space="0" w:color="auto"/>
            <w:left w:val="none" w:sz="0" w:space="0" w:color="auto"/>
            <w:bottom w:val="none" w:sz="0" w:space="0" w:color="auto"/>
            <w:right w:val="none" w:sz="0" w:space="0" w:color="auto"/>
          </w:divBdr>
        </w:div>
        <w:div w:id="1505629438">
          <w:marLeft w:val="0"/>
          <w:marRight w:val="0"/>
          <w:marTop w:val="0"/>
          <w:marBottom w:val="0"/>
          <w:divBdr>
            <w:top w:val="none" w:sz="0" w:space="0" w:color="auto"/>
            <w:left w:val="none" w:sz="0" w:space="0" w:color="auto"/>
            <w:bottom w:val="none" w:sz="0" w:space="0" w:color="auto"/>
            <w:right w:val="none" w:sz="0" w:space="0" w:color="auto"/>
          </w:divBdr>
        </w:div>
        <w:div w:id="1403258191">
          <w:marLeft w:val="0"/>
          <w:marRight w:val="0"/>
          <w:marTop w:val="0"/>
          <w:marBottom w:val="0"/>
          <w:divBdr>
            <w:top w:val="none" w:sz="0" w:space="0" w:color="auto"/>
            <w:left w:val="none" w:sz="0" w:space="0" w:color="auto"/>
            <w:bottom w:val="none" w:sz="0" w:space="0" w:color="auto"/>
            <w:right w:val="none" w:sz="0" w:space="0" w:color="auto"/>
          </w:divBdr>
        </w:div>
        <w:div w:id="1101561477">
          <w:marLeft w:val="0"/>
          <w:marRight w:val="0"/>
          <w:marTop w:val="0"/>
          <w:marBottom w:val="0"/>
          <w:divBdr>
            <w:top w:val="none" w:sz="0" w:space="0" w:color="auto"/>
            <w:left w:val="none" w:sz="0" w:space="0" w:color="auto"/>
            <w:bottom w:val="none" w:sz="0" w:space="0" w:color="auto"/>
            <w:right w:val="none" w:sz="0" w:space="0" w:color="auto"/>
          </w:divBdr>
        </w:div>
        <w:div w:id="1892693741">
          <w:marLeft w:val="0"/>
          <w:marRight w:val="0"/>
          <w:marTop w:val="0"/>
          <w:marBottom w:val="0"/>
          <w:divBdr>
            <w:top w:val="none" w:sz="0" w:space="0" w:color="auto"/>
            <w:left w:val="none" w:sz="0" w:space="0" w:color="auto"/>
            <w:bottom w:val="none" w:sz="0" w:space="0" w:color="auto"/>
            <w:right w:val="none" w:sz="0" w:space="0" w:color="auto"/>
          </w:divBdr>
        </w:div>
        <w:div w:id="782959488">
          <w:marLeft w:val="0"/>
          <w:marRight w:val="0"/>
          <w:marTop w:val="0"/>
          <w:marBottom w:val="0"/>
          <w:divBdr>
            <w:top w:val="none" w:sz="0" w:space="0" w:color="auto"/>
            <w:left w:val="none" w:sz="0" w:space="0" w:color="auto"/>
            <w:bottom w:val="none" w:sz="0" w:space="0" w:color="auto"/>
            <w:right w:val="none" w:sz="0" w:space="0" w:color="auto"/>
          </w:divBdr>
        </w:div>
        <w:div w:id="1332101841">
          <w:marLeft w:val="0"/>
          <w:marRight w:val="0"/>
          <w:marTop w:val="0"/>
          <w:marBottom w:val="0"/>
          <w:divBdr>
            <w:top w:val="none" w:sz="0" w:space="0" w:color="auto"/>
            <w:left w:val="none" w:sz="0" w:space="0" w:color="auto"/>
            <w:bottom w:val="none" w:sz="0" w:space="0" w:color="auto"/>
            <w:right w:val="none" w:sz="0" w:space="0" w:color="auto"/>
          </w:divBdr>
        </w:div>
        <w:div w:id="1561401435">
          <w:marLeft w:val="0"/>
          <w:marRight w:val="0"/>
          <w:marTop w:val="0"/>
          <w:marBottom w:val="0"/>
          <w:divBdr>
            <w:top w:val="none" w:sz="0" w:space="0" w:color="auto"/>
            <w:left w:val="none" w:sz="0" w:space="0" w:color="auto"/>
            <w:bottom w:val="none" w:sz="0" w:space="0" w:color="auto"/>
            <w:right w:val="none" w:sz="0" w:space="0" w:color="auto"/>
          </w:divBdr>
        </w:div>
        <w:div w:id="1761103246">
          <w:marLeft w:val="0"/>
          <w:marRight w:val="0"/>
          <w:marTop w:val="0"/>
          <w:marBottom w:val="0"/>
          <w:divBdr>
            <w:top w:val="none" w:sz="0" w:space="0" w:color="auto"/>
            <w:left w:val="none" w:sz="0" w:space="0" w:color="auto"/>
            <w:bottom w:val="none" w:sz="0" w:space="0" w:color="auto"/>
            <w:right w:val="none" w:sz="0" w:space="0" w:color="auto"/>
          </w:divBdr>
        </w:div>
        <w:div w:id="1352805686">
          <w:marLeft w:val="0"/>
          <w:marRight w:val="0"/>
          <w:marTop w:val="0"/>
          <w:marBottom w:val="0"/>
          <w:divBdr>
            <w:top w:val="none" w:sz="0" w:space="0" w:color="auto"/>
            <w:left w:val="none" w:sz="0" w:space="0" w:color="auto"/>
            <w:bottom w:val="none" w:sz="0" w:space="0" w:color="auto"/>
            <w:right w:val="none" w:sz="0" w:space="0" w:color="auto"/>
          </w:divBdr>
        </w:div>
        <w:div w:id="2068606563">
          <w:marLeft w:val="0"/>
          <w:marRight w:val="0"/>
          <w:marTop w:val="0"/>
          <w:marBottom w:val="0"/>
          <w:divBdr>
            <w:top w:val="none" w:sz="0" w:space="0" w:color="auto"/>
            <w:left w:val="none" w:sz="0" w:space="0" w:color="auto"/>
            <w:bottom w:val="none" w:sz="0" w:space="0" w:color="auto"/>
            <w:right w:val="none" w:sz="0" w:space="0" w:color="auto"/>
          </w:divBdr>
        </w:div>
        <w:div w:id="2112509658">
          <w:marLeft w:val="0"/>
          <w:marRight w:val="0"/>
          <w:marTop w:val="0"/>
          <w:marBottom w:val="0"/>
          <w:divBdr>
            <w:top w:val="none" w:sz="0" w:space="0" w:color="auto"/>
            <w:left w:val="none" w:sz="0" w:space="0" w:color="auto"/>
            <w:bottom w:val="none" w:sz="0" w:space="0" w:color="auto"/>
            <w:right w:val="none" w:sz="0" w:space="0" w:color="auto"/>
          </w:divBdr>
        </w:div>
        <w:div w:id="2134054994">
          <w:marLeft w:val="0"/>
          <w:marRight w:val="0"/>
          <w:marTop w:val="0"/>
          <w:marBottom w:val="0"/>
          <w:divBdr>
            <w:top w:val="none" w:sz="0" w:space="0" w:color="auto"/>
            <w:left w:val="none" w:sz="0" w:space="0" w:color="auto"/>
            <w:bottom w:val="none" w:sz="0" w:space="0" w:color="auto"/>
            <w:right w:val="none" w:sz="0" w:space="0" w:color="auto"/>
          </w:divBdr>
        </w:div>
        <w:div w:id="600260233">
          <w:marLeft w:val="0"/>
          <w:marRight w:val="0"/>
          <w:marTop w:val="0"/>
          <w:marBottom w:val="0"/>
          <w:divBdr>
            <w:top w:val="none" w:sz="0" w:space="0" w:color="auto"/>
            <w:left w:val="none" w:sz="0" w:space="0" w:color="auto"/>
            <w:bottom w:val="none" w:sz="0" w:space="0" w:color="auto"/>
            <w:right w:val="none" w:sz="0" w:space="0" w:color="auto"/>
          </w:divBdr>
        </w:div>
        <w:div w:id="406075466">
          <w:marLeft w:val="0"/>
          <w:marRight w:val="0"/>
          <w:marTop w:val="0"/>
          <w:marBottom w:val="0"/>
          <w:divBdr>
            <w:top w:val="none" w:sz="0" w:space="0" w:color="auto"/>
            <w:left w:val="none" w:sz="0" w:space="0" w:color="auto"/>
            <w:bottom w:val="none" w:sz="0" w:space="0" w:color="auto"/>
            <w:right w:val="none" w:sz="0" w:space="0" w:color="auto"/>
          </w:divBdr>
        </w:div>
        <w:div w:id="206260515">
          <w:marLeft w:val="0"/>
          <w:marRight w:val="0"/>
          <w:marTop w:val="0"/>
          <w:marBottom w:val="0"/>
          <w:divBdr>
            <w:top w:val="none" w:sz="0" w:space="0" w:color="auto"/>
            <w:left w:val="none" w:sz="0" w:space="0" w:color="auto"/>
            <w:bottom w:val="none" w:sz="0" w:space="0" w:color="auto"/>
            <w:right w:val="none" w:sz="0" w:space="0" w:color="auto"/>
          </w:divBdr>
        </w:div>
        <w:div w:id="1701861367">
          <w:marLeft w:val="0"/>
          <w:marRight w:val="0"/>
          <w:marTop w:val="0"/>
          <w:marBottom w:val="0"/>
          <w:divBdr>
            <w:top w:val="none" w:sz="0" w:space="0" w:color="auto"/>
            <w:left w:val="none" w:sz="0" w:space="0" w:color="auto"/>
            <w:bottom w:val="none" w:sz="0" w:space="0" w:color="auto"/>
            <w:right w:val="none" w:sz="0" w:space="0" w:color="auto"/>
          </w:divBdr>
        </w:div>
        <w:div w:id="1187060858">
          <w:marLeft w:val="0"/>
          <w:marRight w:val="0"/>
          <w:marTop w:val="0"/>
          <w:marBottom w:val="0"/>
          <w:divBdr>
            <w:top w:val="none" w:sz="0" w:space="0" w:color="auto"/>
            <w:left w:val="none" w:sz="0" w:space="0" w:color="auto"/>
            <w:bottom w:val="none" w:sz="0" w:space="0" w:color="auto"/>
            <w:right w:val="none" w:sz="0" w:space="0" w:color="auto"/>
          </w:divBdr>
        </w:div>
        <w:div w:id="1963686859">
          <w:marLeft w:val="0"/>
          <w:marRight w:val="0"/>
          <w:marTop w:val="0"/>
          <w:marBottom w:val="0"/>
          <w:divBdr>
            <w:top w:val="none" w:sz="0" w:space="0" w:color="auto"/>
            <w:left w:val="none" w:sz="0" w:space="0" w:color="auto"/>
            <w:bottom w:val="none" w:sz="0" w:space="0" w:color="auto"/>
            <w:right w:val="none" w:sz="0" w:space="0" w:color="auto"/>
          </w:divBdr>
        </w:div>
        <w:div w:id="1207065385">
          <w:marLeft w:val="0"/>
          <w:marRight w:val="0"/>
          <w:marTop w:val="0"/>
          <w:marBottom w:val="0"/>
          <w:divBdr>
            <w:top w:val="none" w:sz="0" w:space="0" w:color="auto"/>
            <w:left w:val="none" w:sz="0" w:space="0" w:color="auto"/>
            <w:bottom w:val="none" w:sz="0" w:space="0" w:color="auto"/>
            <w:right w:val="none" w:sz="0" w:space="0" w:color="auto"/>
          </w:divBdr>
        </w:div>
        <w:div w:id="1598323849">
          <w:marLeft w:val="0"/>
          <w:marRight w:val="0"/>
          <w:marTop w:val="0"/>
          <w:marBottom w:val="0"/>
          <w:divBdr>
            <w:top w:val="none" w:sz="0" w:space="0" w:color="auto"/>
            <w:left w:val="none" w:sz="0" w:space="0" w:color="auto"/>
            <w:bottom w:val="none" w:sz="0" w:space="0" w:color="auto"/>
            <w:right w:val="none" w:sz="0" w:space="0" w:color="auto"/>
          </w:divBdr>
        </w:div>
        <w:div w:id="1087732645">
          <w:marLeft w:val="0"/>
          <w:marRight w:val="0"/>
          <w:marTop w:val="0"/>
          <w:marBottom w:val="0"/>
          <w:divBdr>
            <w:top w:val="none" w:sz="0" w:space="0" w:color="auto"/>
            <w:left w:val="none" w:sz="0" w:space="0" w:color="auto"/>
            <w:bottom w:val="none" w:sz="0" w:space="0" w:color="auto"/>
            <w:right w:val="none" w:sz="0" w:space="0" w:color="auto"/>
          </w:divBdr>
        </w:div>
        <w:div w:id="407577126">
          <w:marLeft w:val="0"/>
          <w:marRight w:val="0"/>
          <w:marTop w:val="0"/>
          <w:marBottom w:val="0"/>
          <w:divBdr>
            <w:top w:val="none" w:sz="0" w:space="0" w:color="auto"/>
            <w:left w:val="none" w:sz="0" w:space="0" w:color="auto"/>
            <w:bottom w:val="none" w:sz="0" w:space="0" w:color="auto"/>
            <w:right w:val="none" w:sz="0" w:space="0" w:color="auto"/>
          </w:divBdr>
        </w:div>
        <w:div w:id="290014078">
          <w:marLeft w:val="0"/>
          <w:marRight w:val="0"/>
          <w:marTop w:val="0"/>
          <w:marBottom w:val="0"/>
          <w:divBdr>
            <w:top w:val="none" w:sz="0" w:space="0" w:color="auto"/>
            <w:left w:val="none" w:sz="0" w:space="0" w:color="auto"/>
            <w:bottom w:val="none" w:sz="0" w:space="0" w:color="auto"/>
            <w:right w:val="none" w:sz="0" w:space="0" w:color="auto"/>
          </w:divBdr>
        </w:div>
        <w:div w:id="1530223234">
          <w:marLeft w:val="0"/>
          <w:marRight w:val="0"/>
          <w:marTop w:val="0"/>
          <w:marBottom w:val="0"/>
          <w:divBdr>
            <w:top w:val="none" w:sz="0" w:space="0" w:color="auto"/>
            <w:left w:val="none" w:sz="0" w:space="0" w:color="auto"/>
            <w:bottom w:val="none" w:sz="0" w:space="0" w:color="auto"/>
            <w:right w:val="none" w:sz="0" w:space="0" w:color="auto"/>
          </w:divBdr>
        </w:div>
        <w:div w:id="1542786084">
          <w:marLeft w:val="0"/>
          <w:marRight w:val="0"/>
          <w:marTop w:val="0"/>
          <w:marBottom w:val="0"/>
          <w:divBdr>
            <w:top w:val="none" w:sz="0" w:space="0" w:color="auto"/>
            <w:left w:val="none" w:sz="0" w:space="0" w:color="auto"/>
            <w:bottom w:val="none" w:sz="0" w:space="0" w:color="auto"/>
            <w:right w:val="none" w:sz="0" w:space="0" w:color="auto"/>
          </w:divBdr>
        </w:div>
        <w:div w:id="1375080270">
          <w:marLeft w:val="0"/>
          <w:marRight w:val="0"/>
          <w:marTop w:val="0"/>
          <w:marBottom w:val="0"/>
          <w:divBdr>
            <w:top w:val="none" w:sz="0" w:space="0" w:color="auto"/>
            <w:left w:val="none" w:sz="0" w:space="0" w:color="auto"/>
            <w:bottom w:val="none" w:sz="0" w:space="0" w:color="auto"/>
            <w:right w:val="none" w:sz="0" w:space="0" w:color="auto"/>
          </w:divBdr>
        </w:div>
      </w:divsChild>
    </w:div>
    <w:div w:id="1816138529">
      <w:bodyDiv w:val="1"/>
      <w:marLeft w:val="0"/>
      <w:marRight w:val="0"/>
      <w:marTop w:val="0"/>
      <w:marBottom w:val="0"/>
      <w:divBdr>
        <w:top w:val="none" w:sz="0" w:space="0" w:color="auto"/>
        <w:left w:val="none" w:sz="0" w:space="0" w:color="auto"/>
        <w:bottom w:val="none" w:sz="0" w:space="0" w:color="auto"/>
        <w:right w:val="none" w:sz="0" w:space="0" w:color="auto"/>
      </w:divBdr>
      <w:divsChild>
        <w:div w:id="1315060785">
          <w:marLeft w:val="0"/>
          <w:marRight w:val="0"/>
          <w:marTop w:val="0"/>
          <w:marBottom w:val="0"/>
          <w:divBdr>
            <w:top w:val="none" w:sz="0" w:space="0" w:color="auto"/>
            <w:left w:val="none" w:sz="0" w:space="0" w:color="auto"/>
            <w:bottom w:val="none" w:sz="0" w:space="0" w:color="auto"/>
            <w:right w:val="none" w:sz="0" w:space="0" w:color="auto"/>
          </w:divBdr>
        </w:div>
        <w:div w:id="991560509">
          <w:marLeft w:val="0"/>
          <w:marRight w:val="0"/>
          <w:marTop w:val="0"/>
          <w:marBottom w:val="0"/>
          <w:divBdr>
            <w:top w:val="none" w:sz="0" w:space="0" w:color="auto"/>
            <w:left w:val="none" w:sz="0" w:space="0" w:color="auto"/>
            <w:bottom w:val="none" w:sz="0" w:space="0" w:color="auto"/>
            <w:right w:val="none" w:sz="0" w:space="0" w:color="auto"/>
          </w:divBdr>
        </w:div>
        <w:div w:id="999163556">
          <w:marLeft w:val="0"/>
          <w:marRight w:val="0"/>
          <w:marTop w:val="0"/>
          <w:marBottom w:val="0"/>
          <w:divBdr>
            <w:top w:val="none" w:sz="0" w:space="0" w:color="auto"/>
            <w:left w:val="none" w:sz="0" w:space="0" w:color="auto"/>
            <w:bottom w:val="none" w:sz="0" w:space="0" w:color="auto"/>
            <w:right w:val="none" w:sz="0" w:space="0" w:color="auto"/>
          </w:divBdr>
        </w:div>
        <w:div w:id="1422221093">
          <w:marLeft w:val="0"/>
          <w:marRight w:val="0"/>
          <w:marTop w:val="0"/>
          <w:marBottom w:val="0"/>
          <w:divBdr>
            <w:top w:val="none" w:sz="0" w:space="0" w:color="auto"/>
            <w:left w:val="none" w:sz="0" w:space="0" w:color="auto"/>
            <w:bottom w:val="none" w:sz="0" w:space="0" w:color="auto"/>
            <w:right w:val="none" w:sz="0" w:space="0" w:color="auto"/>
          </w:divBdr>
        </w:div>
        <w:div w:id="974289070">
          <w:marLeft w:val="0"/>
          <w:marRight w:val="0"/>
          <w:marTop w:val="0"/>
          <w:marBottom w:val="0"/>
          <w:divBdr>
            <w:top w:val="none" w:sz="0" w:space="0" w:color="auto"/>
            <w:left w:val="none" w:sz="0" w:space="0" w:color="auto"/>
            <w:bottom w:val="none" w:sz="0" w:space="0" w:color="auto"/>
            <w:right w:val="none" w:sz="0" w:space="0" w:color="auto"/>
          </w:divBdr>
        </w:div>
        <w:div w:id="1732148754">
          <w:marLeft w:val="0"/>
          <w:marRight w:val="0"/>
          <w:marTop w:val="0"/>
          <w:marBottom w:val="0"/>
          <w:divBdr>
            <w:top w:val="none" w:sz="0" w:space="0" w:color="auto"/>
            <w:left w:val="none" w:sz="0" w:space="0" w:color="auto"/>
            <w:bottom w:val="none" w:sz="0" w:space="0" w:color="auto"/>
            <w:right w:val="none" w:sz="0" w:space="0" w:color="auto"/>
          </w:divBdr>
        </w:div>
        <w:div w:id="481695771">
          <w:marLeft w:val="0"/>
          <w:marRight w:val="0"/>
          <w:marTop w:val="0"/>
          <w:marBottom w:val="0"/>
          <w:divBdr>
            <w:top w:val="none" w:sz="0" w:space="0" w:color="auto"/>
            <w:left w:val="none" w:sz="0" w:space="0" w:color="auto"/>
            <w:bottom w:val="none" w:sz="0" w:space="0" w:color="auto"/>
            <w:right w:val="none" w:sz="0" w:space="0" w:color="auto"/>
          </w:divBdr>
        </w:div>
        <w:div w:id="1138910426">
          <w:marLeft w:val="0"/>
          <w:marRight w:val="0"/>
          <w:marTop w:val="0"/>
          <w:marBottom w:val="0"/>
          <w:divBdr>
            <w:top w:val="none" w:sz="0" w:space="0" w:color="auto"/>
            <w:left w:val="none" w:sz="0" w:space="0" w:color="auto"/>
            <w:bottom w:val="none" w:sz="0" w:space="0" w:color="auto"/>
            <w:right w:val="none" w:sz="0" w:space="0" w:color="auto"/>
          </w:divBdr>
        </w:div>
        <w:div w:id="781535143">
          <w:marLeft w:val="0"/>
          <w:marRight w:val="0"/>
          <w:marTop w:val="0"/>
          <w:marBottom w:val="0"/>
          <w:divBdr>
            <w:top w:val="none" w:sz="0" w:space="0" w:color="auto"/>
            <w:left w:val="none" w:sz="0" w:space="0" w:color="auto"/>
            <w:bottom w:val="none" w:sz="0" w:space="0" w:color="auto"/>
            <w:right w:val="none" w:sz="0" w:space="0" w:color="auto"/>
          </w:divBdr>
        </w:div>
        <w:div w:id="2084788208">
          <w:marLeft w:val="0"/>
          <w:marRight w:val="0"/>
          <w:marTop w:val="0"/>
          <w:marBottom w:val="0"/>
          <w:divBdr>
            <w:top w:val="none" w:sz="0" w:space="0" w:color="auto"/>
            <w:left w:val="none" w:sz="0" w:space="0" w:color="auto"/>
            <w:bottom w:val="none" w:sz="0" w:space="0" w:color="auto"/>
            <w:right w:val="none" w:sz="0" w:space="0" w:color="auto"/>
          </w:divBdr>
        </w:div>
        <w:div w:id="60982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flickr.com/photos/berlinergazette/15759121896/" TargetMode="External"/><Relationship Id="rId14" Type="http://schemas.microsoft.com/office/2011/relationships/people" Target="peop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5B189-EADF-4C50-86FF-4C9AC4B0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2439</Words>
  <Characters>15366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HU-UB</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kadenbex</dc:creator>
  <cp:lastModifiedBy>Ben Kaden</cp:lastModifiedBy>
  <cp:revision>2</cp:revision>
  <dcterms:created xsi:type="dcterms:W3CDTF">2014-12-13T15:34:00Z</dcterms:created>
  <dcterms:modified xsi:type="dcterms:W3CDTF">2014-12-13T15:34:00Z</dcterms:modified>
</cp:coreProperties>
</file>